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CB5E" w14:textId="06BDA84F" w:rsidR="002E7237" w:rsidRPr="009032EE" w:rsidRDefault="00EA74FB" w:rsidP="00990EBE">
      <w:pPr>
        <w:pStyle w:val="Title"/>
        <w:rPr>
          <w:rFonts w:asciiTheme="minorHAnsi" w:hAnsiTheme="minorHAnsi" w:cstheme="minorHAnsi"/>
        </w:rPr>
      </w:pPr>
      <w:r>
        <w:rPr>
          <w:rFonts w:asciiTheme="minorHAnsi" w:hAnsiTheme="minorHAnsi" w:cstheme="minorHAnsi"/>
        </w:rPr>
        <w:t>LINQ</w:t>
      </w:r>
      <w:r w:rsidR="002E7237" w:rsidRPr="009032EE">
        <w:rPr>
          <w:rFonts w:asciiTheme="minorHAnsi" w:hAnsiTheme="minorHAnsi" w:cstheme="minorHAnsi"/>
        </w:rPr>
        <w:t xml:space="preserve"> </w:t>
      </w:r>
      <w:r w:rsidR="00990EBE" w:rsidRPr="009032EE">
        <w:rPr>
          <w:rFonts w:asciiTheme="minorHAnsi" w:hAnsiTheme="minorHAnsi" w:cstheme="minorHAnsi"/>
        </w:rPr>
        <w:t>Workshop</w:t>
      </w:r>
    </w:p>
    <w:p w14:paraId="13EFCB5F" w14:textId="77777777" w:rsidR="00990EBE" w:rsidRPr="009032EE" w:rsidRDefault="00990EBE" w:rsidP="00990EBE">
      <w:pPr>
        <w:pStyle w:val="Heading2"/>
        <w:rPr>
          <w:rFonts w:asciiTheme="minorHAnsi" w:hAnsiTheme="minorHAnsi" w:cstheme="minorHAnsi"/>
        </w:rPr>
      </w:pPr>
      <w:r w:rsidRPr="009032EE">
        <w:rPr>
          <w:rFonts w:asciiTheme="minorHAnsi" w:hAnsiTheme="minorHAnsi" w:cstheme="minorHAnsi"/>
        </w:rPr>
        <w:t>Pre-Requisites:</w:t>
      </w:r>
    </w:p>
    <w:p w14:paraId="13EFCB60" w14:textId="7EB665F9" w:rsidR="00990EBE" w:rsidRPr="009032EE" w:rsidRDefault="00990EBE" w:rsidP="00990EBE">
      <w:pPr>
        <w:pStyle w:val="ListParagraph"/>
        <w:numPr>
          <w:ilvl w:val="0"/>
          <w:numId w:val="9"/>
        </w:numPr>
        <w:rPr>
          <w:rFonts w:cstheme="minorHAnsi"/>
        </w:rPr>
      </w:pPr>
      <w:proofErr w:type="spellStart"/>
      <w:r w:rsidRPr="009032EE">
        <w:rPr>
          <w:rFonts w:cstheme="minorHAnsi"/>
        </w:rPr>
        <w:t>AdventureWorks</w:t>
      </w:r>
      <w:proofErr w:type="spellEnd"/>
      <w:r w:rsidRPr="009032EE">
        <w:rPr>
          <w:rFonts w:cstheme="minorHAnsi"/>
        </w:rPr>
        <w:t xml:space="preserve"> database in </w:t>
      </w:r>
      <w:r w:rsidR="00EA74FB">
        <w:rPr>
          <w:rFonts w:cstheme="minorHAnsi"/>
        </w:rPr>
        <w:t>local server.</w:t>
      </w:r>
    </w:p>
    <w:p w14:paraId="13EFCB61" w14:textId="77777777" w:rsidR="00907F37" w:rsidRPr="009032EE" w:rsidRDefault="00907F37" w:rsidP="00990EBE">
      <w:pPr>
        <w:pStyle w:val="Heading2"/>
        <w:rPr>
          <w:rFonts w:asciiTheme="minorHAnsi" w:hAnsiTheme="minorHAnsi" w:cstheme="minorHAnsi"/>
        </w:rPr>
      </w:pPr>
      <w:r w:rsidRPr="009032EE">
        <w:rPr>
          <w:rFonts w:asciiTheme="minorHAnsi" w:hAnsiTheme="minorHAnsi" w:cstheme="minorHAnsi"/>
        </w:rPr>
        <w:t>Day</w:t>
      </w:r>
      <w:r w:rsidR="00860D1E" w:rsidRPr="009032EE">
        <w:rPr>
          <w:rFonts w:asciiTheme="minorHAnsi" w:hAnsiTheme="minorHAnsi" w:cstheme="minorHAnsi"/>
        </w:rPr>
        <w:t xml:space="preserve"> </w:t>
      </w:r>
      <w:r w:rsidRPr="009032EE">
        <w:rPr>
          <w:rFonts w:asciiTheme="minorHAnsi" w:hAnsiTheme="minorHAnsi" w:cstheme="minorHAnsi"/>
        </w:rPr>
        <w:t>2</w:t>
      </w:r>
    </w:p>
    <w:p w14:paraId="13EFCB62" w14:textId="628496C8" w:rsidR="006D32A3" w:rsidRPr="009032EE" w:rsidRDefault="006D32A3" w:rsidP="002F7092">
      <w:pPr>
        <w:pStyle w:val="ListParagraph"/>
        <w:numPr>
          <w:ilvl w:val="0"/>
          <w:numId w:val="5"/>
        </w:numPr>
        <w:autoSpaceDE w:val="0"/>
        <w:autoSpaceDN w:val="0"/>
        <w:adjustRightInd w:val="0"/>
        <w:spacing w:after="0" w:line="360" w:lineRule="auto"/>
        <w:ind w:left="-180" w:firstLine="0"/>
        <w:rPr>
          <w:rFonts w:cstheme="minorHAnsi"/>
          <w:sz w:val="24"/>
          <w:szCs w:val="24"/>
        </w:rPr>
      </w:pPr>
      <w:r w:rsidRPr="009032EE">
        <w:rPr>
          <w:rFonts w:cstheme="minorHAnsi"/>
          <w:sz w:val="24"/>
          <w:szCs w:val="24"/>
        </w:rPr>
        <w:t xml:space="preserve">Display the details of all the </w:t>
      </w:r>
      <w:r w:rsidR="00EA74FB">
        <w:rPr>
          <w:rFonts w:cstheme="minorHAnsi"/>
          <w:sz w:val="24"/>
          <w:szCs w:val="24"/>
        </w:rPr>
        <w:t xml:space="preserve">Individual </w:t>
      </w:r>
      <w:r w:rsidR="000F5D28">
        <w:rPr>
          <w:rFonts w:cstheme="minorHAnsi"/>
          <w:sz w:val="24"/>
          <w:szCs w:val="24"/>
        </w:rPr>
        <w:t>Customers</w:t>
      </w:r>
      <w:r w:rsidRPr="009032EE">
        <w:rPr>
          <w:rFonts w:cstheme="minorHAnsi"/>
          <w:sz w:val="24"/>
          <w:szCs w:val="24"/>
        </w:rPr>
        <w:t>.</w:t>
      </w:r>
    </w:p>
    <w:p w14:paraId="13EFCB63" w14:textId="77777777" w:rsidR="006D32A3" w:rsidRPr="009032EE" w:rsidRDefault="006D32A3" w:rsidP="002F7092">
      <w:pPr>
        <w:pStyle w:val="ListParagraph"/>
        <w:numPr>
          <w:ilvl w:val="0"/>
          <w:numId w:val="5"/>
        </w:numPr>
        <w:autoSpaceDE w:val="0"/>
        <w:autoSpaceDN w:val="0"/>
        <w:adjustRightInd w:val="0"/>
        <w:spacing w:after="0" w:line="240" w:lineRule="auto"/>
        <w:ind w:left="-180" w:firstLine="0"/>
        <w:rPr>
          <w:rFonts w:cstheme="minorHAnsi"/>
          <w:sz w:val="24"/>
          <w:szCs w:val="24"/>
        </w:rPr>
      </w:pPr>
      <w:r w:rsidRPr="009032EE">
        <w:rPr>
          <w:rFonts w:cstheme="minorHAnsi"/>
          <w:sz w:val="24"/>
          <w:szCs w:val="24"/>
        </w:rPr>
        <w:t>Display the ID, type, number, and expiry year of all the credit cards in the following format.</w:t>
      </w:r>
    </w:p>
    <w:p w14:paraId="13EFCB64" w14:textId="77777777" w:rsidR="006D32A3" w:rsidRPr="009032EE" w:rsidRDefault="006D32A3" w:rsidP="002F7092">
      <w:pPr>
        <w:pStyle w:val="ListParagraph"/>
        <w:autoSpaceDE w:val="0"/>
        <w:autoSpaceDN w:val="0"/>
        <w:adjustRightInd w:val="0"/>
        <w:spacing w:after="0" w:line="240" w:lineRule="auto"/>
        <w:ind w:left="-180"/>
        <w:rPr>
          <w:rFonts w:cstheme="minorHAnsi"/>
          <w:b/>
          <w:bCs/>
          <w:i/>
          <w:iCs/>
          <w:sz w:val="24"/>
          <w:szCs w:val="24"/>
        </w:rPr>
      </w:pPr>
    </w:p>
    <w:tbl>
      <w:tblPr>
        <w:tblStyle w:val="TableGrid"/>
        <w:tblW w:w="5000" w:type="pct"/>
        <w:tblLook w:val="04A0" w:firstRow="1" w:lastRow="0" w:firstColumn="1" w:lastColumn="0" w:noHBand="0" w:noVBand="1"/>
      </w:tblPr>
      <w:tblGrid>
        <w:gridCol w:w="2169"/>
        <w:gridCol w:w="2569"/>
        <w:gridCol w:w="3072"/>
        <w:gridCol w:w="1766"/>
      </w:tblGrid>
      <w:tr w:rsidR="006D32A3" w:rsidRPr="009032EE" w14:paraId="13EFCB69" w14:textId="77777777" w:rsidTr="00A17E31">
        <w:tc>
          <w:tcPr>
            <w:tcW w:w="1132" w:type="pct"/>
          </w:tcPr>
          <w:p w14:paraId="13EFCB65" w14:textId="32DA5D31" w:rsidR="006D32A3" w:rsidRPr="009032EE" w:rsidRDefault="00EA74FB" w:rsidP="0087415A">
            <w:pPr>
              <w:pStyle w:val="ListParagraph"/>
              <w:autoSpaceDE w:val="0"/>
              <w:autoSpaceDN w:val="0"/>
              <w:adjustRightInd w:val="0"/>
              <w:ind w:left="-180"/>
              <w:jc w:val="center"/>
              <w:rPr>
                <w:rFonts w:cstheme="minorHAnsi"/>
                <w:b/>
                <w:bCs/>
                <w:i/>
                <w:iCs/>
                <w:sz w:val="24"/>
                <w:szCs w:val="24"/>
              </w:rPr>
            </w:pPr>
            <w:r>
              <w:rPr>
                <w:rFonts w:cstheme="minorHAnsi"/>
                <w:b/>
                <w:bCs/>
                <w:i/>
                <w:iCs/>
                <w:sz w:val="24"/>
                <w:szCs w:val="24"/>
              </w:rPr>
              <w:t>CCID</w:t>
            </w:r>
          </w:p>
        </w:tc>
        <w:tc>
          <w:tcPr>
            <w:tcW w:w="1341" w:type="pct"/>
          </w:tcPr>
          <w:p w14:paraId="13EFCB66" w14:textId="27BA9364" w:rsidR="006D32A3" w:rsidRPr="009032EE" w:rsidRDefault="00EA74FB" w:rsidP="0087415A">
            <w:pPr>
              <w:pStyle w:val="ListParagraph"/>
              <w:autoSpaceDE w:val="0"/>
              <w:autoSpaceDN w:val="0"/>
              <w:adjustRightInd w:val="0"/>
              <w:ind w:left="-180"/>
              <w:jc w:val="center"/>
              <w:rPr>
                <w:rFonts w:cstheme="minorHAnsi"/>
                <w:b/>
                <w:bCs/>
                <w:i/>
                <w:iCs/>
                <w:sz w:val="24"/>
                <w:szCs w:val="24"/>
              </w:rPr>
            </w:pPr>
            <w:proofErr w:type="spellStart"/>
            <w:r>
              <w:rPr>
                <w:rFonts w:cstheme="minorHAnsi"/>
                <w:b/>
                <w:bCs/>
                <w:i/>
                <w:iCs/>
                <w:sz w:val="24"/>
                <w:szCs w:val="24"/>
              </w:rPr>
              <w:t>CCType</w:t>
            </w:r>
            <w:proofErr w:type="spellEnd"/>
          </w:p>
        </w:tc>
        <w:tc>
          <w:tcPr>
            <w:tcW w:w="1604" w:type="pct"/>
          </w:tcPr>
          <w:p w14:paraId="13EFCB67" w14:textId="227F92B9" w:rsidR="006D32A3" w:rsidRPr="009032EE" w:rsidRDefault="00EA74FB" w:rsidP="0087415A">
            <w:pPr>
              <w:pStyle w:val="ListParagraph"/>
              <w:autoSpaceDE w:val="0"/>
              <w:autoSpaceDN w:val="0"/>
              <w:adjustRightInd w:val="0"/>
              <w:ind w:left="-180"/>
              <w:jc w:val="center"/>
              <w:rPr>
                <w:rFonts w:cstheme="minorHAnsi"/>
                <w:b/>
                <w:bCs/>
                <w:i/>
                <w:iCs/>
                <w:sz w:val="24"/>
                <w:szCs w:val="24"/>
              </w:rPr>
            </w:pPr>
            <w:proofErr w:type="spellStart"/>
            <w:r>
              <w:rPr>
                <w:rFonts w:cstheme="minorHAnsi"/>
                <w:b/>
                <w:bCs/>
                <w:i/>
                <w:iCs/>
                <w:sz w:val="24"/>
                <w:szCs w:val="24"/>
              </w:rPr>
              <w:t>CCNumber</w:t>
            </w:r>
            <w:proofErr w:type="spellEnd"/>
          </w:p>
        </w:tc>
        <w:tc>
          <w:tcPr>
            <w:tcW w:w="922" w:type="pct"/>
          </w:tcPr>
          <w:p w14:paraId="13EFCB68" w14:textId="035B34E0" w:rsidR="006D32A3" w:rsidRPr="009032EE" w:rsidRDefault="00EA74FB" w:rsidP="0087415A">
            <w:pPr>
              <w:pStyle w:val="ListParagraph"/>
              <w:autoSpaceDE w:val="0"/>
              <w:autoSpaceDN w:val="0"/>
              <w:adjustRightInd w:val="0"/>
              <w:ind w:left="-180"/>
              <w:jc w:val="center"/>
              <w:rPr>
                <w:rFonts w:cstheme="minorHAnsi"/>
                <w:b/>
                <w:bCs/>
                <w:i/>
                <w:iCs/>
                <w:sz w:val="24"/>
                <w:szCs w:val="24"/>
              </w:rPr>
            </w:pPr>
            <w:proofErr w:type="spellStart"/>
            <w:r>
              <w:rPr>
                <w:rFonts w:cstheme="minorHAnsi"/>
                <w:b/>
                <w:bCs/>
                <w:i/>
                <w:iCs/>
                <w:sz w:val="24"/>
                <w:szCs w:val="24"/>
              </w:rPr>
              <w:t>CCExpiry</w:t>
            </w:r>
            <w:r w:rsidR="006D32A3" w:rsidRPr="009032EE">
              <w:rPr>
                <w:rFonts w:cstheme="minorHAnsi"/>
                <w:b/>
                <w:bCs/>
                <w:i/>
                <w:iCs/>
                <w:sz w:val="24"/>
                <w:szCs w:val="24"/>
              </w:rPr>
              <w:t>Year</w:t>
            </w:r>
            <w:proofErr w:type="spellEnd"/>
          </w:p>
        </w:tc>
      </w:tr>
      <w:tr w:rsidR="006D32A3" w:rsidRPr="009032EE" w14:paraId="13EFCB6E" w14:textId="77777777" w:rsidTr="00A17E31">
        <w:tc>
          <w:tcPr>
            <w:tcW w:w="1132" w:type="pct"/>
          </w:tcPr>
          <w:p w14:paraId="13EFCB6A"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1341" w:type="pct"/>
          </w:tcPr>
          <w:p w14:paraId="13EFCB6B"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1604" w:type="pct"/>
          </w:tcPr>
          <w:p w14:paraId="13EFCB6C"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922" w:type="pct"/>
          </w:tcPr>
          <w:p w14:paraId="13EFCB6D"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r>
    </w:tbl>
    <w:p w14:paraId="7B086AD5" w14:textId="44F056A2" w:rsidR="00A43628" w:rsidRPr="00A43628" w:rsidRDefault="00A43628" w:rsidP="00A43628">
      <w:pPr>
        <w:autoSpaceDE w:val="0"/>
        <w:autoSpaceDN w:val="0"/>
        <w:adjustRightInd w:val="0"/>
        <w:spacing w:after="0" w:line="360" w:lineRule="auto"/>
        <w:rPr>
          <w:rFonts w:cstheme="minorHAnsi"/>
          <w:sz w:val="24"/>
          <w:szCs w:val="24"/>
        </w:rPr>
      </w:pPr>
    </w:p>
    <w:p w14:paraId="13EFCB70" w14:textId="13DDCCA4" w:rsidR="00447118" w:rsidRPr="00A43628" w:rsidRDefault="00447118" w:rsidP="00A43628">
      <w:pPr>
        <w:pStyle w:val="ListParagraph"/>
        <w:numPr>
          <w:ilvl w:val="0"/>
          <w:numId w:val="5"/>
        </w:numPr>
        <w:autoSpaceDE w:val="0"/>
        <w:autoSpaceDN w:val="0"/>
        <w:adjustRightInd w:val="0"/>
        <w:spacing w:after="0" w:line="360" w:lineRule="auto"/>
        <w:rPr>
          <w:rFonts w:cstheme="minorHAnsi"/>
          <w:sz w:val="24"/>
          <w:szCs w:val="24"/>
        </w:rPr>
      </w:pPr>
      <w:r w:rsidRPr="00A43628">
        <w:rPr>
          <w:rFonts w:cstheme="minorHAnsi"/>
          <w:sz w:val="24"/>
          <w:szCs w:val="24"/>
        </w:rPr>
        <w:t>Display the customer ID and the account number of all the customers who live in the Territory ID 4.</w:t>
      </w:r>
    </w:p>
    <w:p w14:paraId="13EFCB71" w14:textId="77777777" w:rsidR="00447118" w:rsidRPr="009032EE" w:rsidRDefault="00447118" w:rsidP="002F7092">
      <w:pPr>
        <w:pStyle w:val="ListParagraph"/>
        <w:numPr>
          <w:ilvl w:val="0"/>
          <w:numId w:val="5"/>
        </w:numPr>
        <w:autoSpaceDE w:val="0"/>
        <w:autoSpaceDN w:val="0"/>
        <w:adjustRightInd w:val="0"/>
        <w:spacing w:after="0" w:line="360" w:lineRule="auto"/>
        <w:ind w:left="90"/>
        <w:rPr>
          <w:rFonts w:cstheme="minorHAnsi"/>
          <w:sz w:val="24"/>
          <w:szCs w:val="24"/>
        </w:rPr>
      </w:pPr>
      <w:r w:rsidRPr="009032EE">
        <w:rPr>
          <w:rFonts w:cstheme="minorHAnsi"/>
          <w:sz w:val="24"/>
          <w:szCs w:val="24"/>
        </w:rPr>
        <w:t>Display all the details of the sales orders that have a cost exceeding $2,000.</w:t>
      </w:r>
    </w:p>
    <w:p w14:paraId="13EFCB72" w14:textId="77777777" w:rsidR="00447118" w:rsidRPr="009032EE" w:rsidRDefault="00447118" w:rsidP="002F7092">
      <w:pPr>
        <w:pStyle w:val="ListParagraph"/>
        <w:numPr>
          <w:ilvl w:val="0"/>
          <w:numId w:val="5"/>
        </w:numPr>
        <w:autoSpaceDE w:val="0"/>
        <w:autoSpaceDN w:val="0"/>
        <w:adjustRightInd w:val="0"/>
        <w:spacing w:after="0" w:line="240" w:lineRule="auto"/>
        <w:ind w:left="90"/>
        <w:rPr>
          <w:rFonts w:cstheme="minorHAnsi"/>
          <w:i/>
          <w:sz w:val="24"/>
          <w:szCs w:val="24"/>
        </w:rPr>
      </w:pPr>
      <w:r w:rsidRPr="009032EE">
        <w:rPr>
          <w:rFonts w:cstheme="minorHAnsi"/>
          <w:sz w:val="24"/>
          <w:szCs w:val="24"/>
        </w:rPr>
        <w:t>Display the sales order details of the product named 'Cable Lock'.</w:t>
      </w:r>
      <w:r w:rsidR="009032EE" w:rsidRPr="009032EE">
        <w:rPr>
          <w:rFonts w:cstheme="minorHAnsi"/>
          <w:sz w:val="24"/>
          <w:szCs w:val="24"/>
        </w:rPr>
        <w:t xml:space="preserve"> </w:t>
      </w:r>
      <w:r w:rsidRPr="009032EE">
        <w:rPr>
          <w:rFonts w:cstheme="minorHAnsi"/>
          <w:i/>
          <w:sz w:val="24"/>
          <w:szCs w:val="24"/>
        </w:rPr>
        <w:t>Hint: The Product ID for Cable Lock is 843.</w:t>
      </w:r>
    </w:p>
    <w:p w14:paraId="13EFCB73" w14:textId="77777777" w:rsidR="00447118" w:rsidRPr="009032EE" w:rsidRDefault="00447118" w:rsidP="002F7092">
      <w:pPr>
        <w:pStyle w:val="ListParagraph"/>
        <w:numPr>
          <w:ilvl w:val="0"/>
          <w:numId w:val="5"/>
        </w:numPr>
        <w:tabs>
          <w:tab w:val="left" w:pos="90"/>
        </w:tabs>
        <w:autoSpaceDE w:val="0"/>
        <w:autoSpaceDN w:val="0"/>
        <w:adjustRightInd w:val="0"/>
        <w:spacing w:after="0" w:line="360" w:lineRule="auto"/>
        <w:ind w:left="720" w:hanging="990"/>
        <w:rPr>
          <w:rFonts w:cstheme="minorHAnsi"/>
          <w:sz w:val="24"/>
          <w:szCs w:val="24"/>
        </w:rPr>
      </w:pPr>
      <w:r w:rsidRPr="009032EE">
        <w:rPr>
          <w:rFonts w:cstheme="minorHAnsi"/>
          <w:sz w:val="24"/>
          <w:szCs w:val="24"/>
        </w:rPr>
        <w:t>Display the list of all the orders placed on June 06, 2004.</w:t>
      </w:r>
    </w:p>
    <w:p w14:paraId="13EFCB74" w14:textId="77777777" w:rsidR="00447118" w:rsidRPr="009032EE" w:rsidRDefault="00447118" w:rsidP="002F7092">
      <w:pPr>
        <w:pStyle w:val="ListParagraph"/>
        <w:numPr>
          <w:ilvl w:val="0"/>
          <w:numId w:val="5"/>
        </w:numPr>
        <w:tabs>
          <w:tab w:val="left" w:pos="1530"/>
        </w:tabs>
        <w:autoSpaceDE w:val="0"/>
        <w:autoSpaceDN w:val="0"/>
        <w:adjustRightInd w:val="0"/>
        <w:spacing w:after="0" w:line="360" w:lineRule="auto"/>
        <w:ind w:left="180" w:hanging="450"/>
        <w:rPr>
          <w:rFonts w:cstheme="minorHAnsi"/>
          <w:sz w:val="24"/>
          <w:szCs w:val="24"/>
        </w:rPr>
      </w:pPr>
      <w:r w:rsidRPr="009032EE">
        <w:rPr>
          <w:rFonts w:cstheme="minorHAnsi"/>
          <w:sz w:val="24"/>
          <w:szCs w:val="24"/>
        </w:rPr>
        <w:t>Display a report of all the orders in the following format.</w:t>
      </w:r>
    </w:p>
    <w:p w14:paraId="13EFCB75" w14:textId="77777777" w:rsidR="00447118" w:rsidRPr="009032EE" w:rsidRDefault="00447118" w:rsidP="002F7092">
      <w:pPr>
        <w:pStyle w:val="ListParagraph"/>
        <w:autoSpaceDE w:val="0"/>
        <w:autoSpaceDN w:val="0"/>
        <w:adjustRightInd w:val="0"/>
        <w:spacing w:after="0" w:line="240" w:lineRule="auto"/>
        <w:rPr>
          <w:rFonts w:cstheme="minorHAnsi"/>
          <w:sz w:val="24"/>
          <w:szCs w:val="24"/>
        </w:rPr>
      </w:pPr>
    </w:p>
    <w:tbl>
      <w:tblPr>
        <w:tblStyle w:val="TableGrid"/>
        <w:tblW w:w="8856" w:type="dxa"/>
        <w:tblLook w:val="04A0" w:firstRow="1" w:lastRow="0" w:firstColumn="1" w:lastColumn="0" w:noHBand="0" w:noVBand="1"/>
      </w:tblPr>
      <w:tblGrid>
        <w:gridCol w:w="2183"/>
        <w:gridCol w:w="2229"/>
        <w:gridCol w:w="2171"/>
        <w:gridCol w:w="2273"/>
      </w:tblGrid>
      <w:tr w:rsidR="00447118" w:rsidRPr="009032EE" w14:paraId="13EFCB7A" w14:textId="77777777" w:rsidTr="002F7092">
        <w:tc>
          <w:tcPr>
            <w:tcW w:w="2183" w:type="dxa"/>
          </w:tcPr>
          <w:p w14:paraId="13EFCB76" w14:textId="77777777" w:rsidR="00447118" w:rsidRPr="009032EE" w:rsidRDefault="00447118"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Id</w:t>
            </w:r>
          </w:p>
        </w:tc>
        <w:tc>
          <w:tcPr>
            <w:tcW w:w="2229" w:type="dxa"/>
          </w:tcPr>
          <w:p w14:paraId="13EFCB77" w14:textId="36502A0F" w:rsidR="00447118" w:rsidRPr="009032EE" w:rsidRDefault="00A43628"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Order</w:t>
            </w:r>
            <w:r w:rsidR="00447118" w:rsidRPr="009032EE">
              <w:rPr>
                <w:rFonts w:cstheme="minorHAnsi"/>
                <w:b/>
                <w:bCs/>
                <w:i/>
                <w:iCs/>
                <w:sz w:val="24"/>
                <w:szCs w:val="24"/>
              </w:rPr>
              <w:t>Quantity</w:t>
            </w:r>
            <w:proofErr w:type="spellEnd"/>
          </w:p>
        </w:tc>
        <w:tc>
          <w:tcPr>
            <w:tcW w:w="2171" w:type="dxa"/>
          </w:tcPr>
          <w:p w14:paraId="13EFCB78" w14:textId="5A415EE7" w:rsidR="00447118" w:rsidRPr="009032EE" w:rsidRDefault="00A43628"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Item</w:t>
            </w:r>
            <w:r w:rsidR="00447118" w:rsidRPr="009032EE">
              <w:rPr>
                <w:rFonts w:cstheme="minorHAnsi"/>
                <w:b/>
                <w:bCs/>
                <w:i/>
                <w:iCs/>
                <w:sz w:val="24"/>
                <w:szCs w:val="24"/>
              </w:rPr>
              <w:t>Price</w:t>
            </w:r>
            <w:proofErr w:type="spellEnd"/>
          </w:p>
        </w:tc>
        <w:tc>
          <w:tcPr>
            <w:tcW w:w="2273" w:type="dxa"/>
          </w:tcPr>
          <w:p w14:paraId="13EFCB79" w14:textId="4A23DDA1" w:rsidR="00447118" w:rsidRPr="009032EE" w:rsidRDefault="00A43628" w:rsidP="002F7092">
            <w:pPr>
              <w:pStyle w:val="ListParagraph"/>
              <w:autoSpaceDE w:val="0"/>
              <w:autoSpaceDN w:val="0"/>
              <w:adjustRightInd w:val="0"/>
              <w:rPr>
                <w:rFonts w:cstheme="minorHAnsi"/>
                <w:b/>
                <w:bCs/>
                <w:i/>
                <w:iCs/>
                <w:sz w:val="24"/>
                <w:szCs w:val="24"/>
              </w:rPr>
            </w:pPr>
            <w:proofErr w:type="spellStart"/>
            <w:r>
              <w:rPr>
                <w:rFonts w:cstheme="minorHAnsi"/>
                <w:b/>
                <w:bCs/>
                <w:i/>
                <w:iCs/>
                <w:sz w:val="24"/>
                <w:szCs w:val="24"/>
              </w:rPr>
              <w:t>Total</w:t>
            </w:r>
            <w:r w:rsidR="00447118" w:rsidRPr="009032EE">
              <w:rPr>
                <w:rFonts w:cstheme="minorHAnsi"/>
                <w:b/>
                <w:bCs/>
                <w:i/>
                <w:iCs/>
                <w:sz w:val="24"/>
                <w:szCs w:val="24"/>
              </w:rPr>
              <w:t>Cost</w:t>
            </w:r>
            <w:proofErr w:type="spellEnd"/>
          </w:p>
        </w:tc>
      </w:tr>
      <w:tr w:rsidR="00447118" w:rsidRPr="009032EE" w14:paraId="13EFCB7F" w14:textId="77777777" w:rsidTr="002F7092">
        <w:tc>
          <w:tcPr>
            <w:tcW w:w="2183" w:type="dxa"/>
          </w:tcPr>
          <w:p w14:paraId="13EFCB7B"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229" w:type="dxa"/>
          </w:tcPr>
          <w:p w14:paraId="13EFCB7C"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171" w:type="dxa"/>
          </w:tcPr>
          <w:p w14:paraId="13EFCB7D"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273" w:type="dxa"/>
          </w:tcPr>
          <w:p w14:paraId="13EFCB7E"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r>
    </w:tbl>
    <w:p w14:paraId="13EFCB80" w14:textId="77777777" w:rsidR="00447118" w:rsidRPr="009032EE" w:rsidRDefault="00447118" w:rsidP="002F7092">
      <w:pPr>
        <w:autoSpaceDE w:val="0"/>
        <w:autoSpaceDN w:val="0"/>
        <w:adjustRightInd w:val="0"/>
        <w:spacing w:after="0" w:line="240" w:lineRule="auto"/>
        <w:rPr>
          <w:rFonts w:cstheme="minorHAnsi"/>
          <w:sz w:val="24"/>
          <w:szCs w:val="24"/>
        </w:rPr>
      </w:pPr>
      <w:r w:rsidRPr="009032EE">
        <w:rPr>
          <w:rFonts w:cstheme="minorHAnsi"/>
          <w:sz w:val="24"/>
          <w:szCs w:val="24"/>
        </w:rPr>
        <w:tab/>
      </w:r>
    </w:p>
    <w:p w14:paraId="13EFCB81" w14:textId="77777777" w:rsidR="00447118" w:rsidRPr="009032EE" w:rsidRDefault="00447118" w:rsidP="002F7092">
      <w:pPr>
        <w:tabs>
          <w:tab w:val="left" w:pos="0"/>
        </w:tabs>
        <w:autoSpaceDE w:val="0"/>
        <w:autoSpaceDN w:val="0"/>
        <w:adjustRightInd w:val="0"/>
        <w:spacing w:after="0" w:line="240" w:lineRule="auto"/>
        <w:rPr>
          <w:rFonts w:cstheme="minorHAnsi"/>
          <w:sz w:val="24"/>
          <w:szCs w:val="24"/>
        </w:rPr>
      </w:pPr>
      <w:r w:rsidRPr="009032EE">
        <w:rPr>
          <w:rFonts w:cstheme="minorHAnsi"/>
          <w:sz w:val="24"/>
          <w:szCs w:val="24"/>
        </w:rPr>
        <w:t>Hint: Total Cost = Order Quantity * Unit Price</w:t>
      </w:r>
    </w:p>
    <w:p w14:paraId="13EFCB82" w14:textId="77777777" w:rsidR="00447118" w:rsidRPr="009032EE" w:rsidRDefault="00447118" w:rsidP="002F7092">
      <w:pPr>
        <w:autoSpaceDE w:val="0"/>
        <w:autoSpaceDN w:val="0"/>
        <w:adjustRightInd w:val="0"/>
        <w:spacing w:after="0" w:line="240" w:lineRule="auto"/>
        <w:rPr>
          <w:rFonts w:cstheme="minorHAnsi"/>
          <w:sz w:val="24"/>
          <w:szCs w:val="24"/>
        </w:rPr>
      </w:pPr>
    </w:p>
    <w:p w14:paraId="13EFCB83" w14:textId="77777777" w:rsidR="00447118" w:rsidRPr="009032EE" w:rsidRDefault="00B24A5A" w:rsidP="002F7092">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a list of all the sales orders in the price range of $2,000 to $2,100.</w:t>
      </w:r>
    </w:p>
    <w:p w14:paraId="13EFCB84" w14:textId="77777777" w:rsidR="00B24A5A" w:rsidRPr="009032EE" w:rsidRDefault="00B24A5A" w:rsidP="002F7092">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the name, country region code, and sales year to date for the territory with Territory ID as 1.</w:t>
      </w:r>
    </w:p>
    <w:p w14:paraId="13EFCB85" w14:textId="77777777" w:rsidR="00A17E31" w:rsidRDefault="00B24A5A" w:rsidP="00A17E31">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the details of the orders that have a tax amount of more than $10,000.</w:t>
      </w:r>
    </w:p>
    <w:p w14:paraId="13EFCB86" w14:textId="77777777" w:rsidR="00B24A5A" w:rsidRPr="00A17E31" w:rsidRDefault="00B24A5A" w:rsidP="00A17E31">
      <w:pPr>
        <w:pStyle w:val="ListParagraph"/>
        <w:numPr>
          <w:ilvl w:val="0"/>
          <w:numId w:val="5"/>
        </w:numPr>
        <w:autoSpaceDE w:val="0"/>
        <w:autoSpaceDN w:val="0"/>
        <w:adjustRightInd w:val="0"/>
        <w:spacing w:after="0" w:line="360" w:lineRule="auto"/>
        <w:ind w:left="270"/>
        <w:rPr>
          <w:rFonts w:cstheme="minorHAnsi"/>
          <w:sz w:val="24"/>
          <w:szCs w:val="24"/>
        </w:rPr>
      </w:pPr>
      <w:r w:rsidRPr="00A17E31">
        <w:rPr>
          <w:rFonts w:cstheme="minorHAnsi"/>
          <w:sz w:val="24"/>
          <w:szCs w:val="24"/>
        </w:rPr>
        <w:t>Display the sales territory details of Canada, France, and Germany.</w:t>
      </w:r>
    </w:p>
    <w:p w14:paraId="13EFCB87" w14:textId="77777777" w:rsidR="00B24A5A" w:rsidRPr="009032EE" w:rsidRDefault="00B24A5A" w:rsidP="002F7092">
      <w:pPr>
        <w:pStyle w:val="ListParagraph"/>
        <w:numPr>
          <w:ilvl w:val="0"/>
          <w:numId w:val="5"/>
        </w:numPr>
        <w:autoSpaceDE w:val="0"/>
        <w:autoSpaceDN w:val="0"/>
        <w:adjustRightInd w:val="0"/>
        <w:spacing w:after="0" w:line="360" w:lineRule="auto"/>
        <w:ind w:left="180" w:firstLine="0"/>
        <w:rPr>
          <w:rFonts w:cstheme="minorHAnsi"/>
          <w:sz w:val="24"/>
          <w:szCs w:val="24"/>
        </w:rPr>
      </w:pPr>
      <w:r w:rsidRPr="009032EE">
        <w:rPr>
          <w:rFonts w:cstheme="minorHAnsi"/>
          <w:sz w:val="24"/>
          <w:szCs w:val="24"/>
        </w:rPr>
        <w:t xml:space="preserve">Generate a report that contains the IDs of sales persons living in the territory with Territory ID as 2 </w:t>
      </w:r>
      <w:r w:rsidR="00A17E31">
        <w:rPr>
          <w:rFonts w:cstheme="minorHAnsi"/>
          <w:sz w:val="24"/>
          <w:szCs w:val="24"/>
        </w:rPr>
        <w:t>OR</w:t>
      </w:r>
      <w:r w:rsidRPr="009032EE">
        <w:rPr>
          <w:rFonts w:cstheme="minorHAnsi"/>
          <w:sz w:val="24"/>
          <w:szCs w:val="24"/>
        </w:rPr>
        <w:t xml:space="preserve"> 4. The report is required in the following format.</w:t>
      </w:r>
    </w:p>
    <w:p w14:paraId="13EFCB88" w14:textId="77777777" w:rsidR="00B24A5A" w:rsidRPr="009032EE" w:rsidRDefault="00B24A5A" w:rsidP="002F7092">
      <w:pPr>
        <w:pStyle w:val="ListParagraph"/>
        <w:autoSpaceDE w:val="0"/>
        <w:autoSpaceDN w:val="0"/>
        <w:adjustRightInd w:val="0"/>
        <w:spacing w:after="0" w:line="240" w:lineRule="auto"/>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B24A5A" w:rsidRPr="009032EE" w14:paraId="13EFCB8B" w14:textId="77777777" w:rsidTr="00401E61">
        <w:tc>
          <w:tcPr>
            <w:tcW w:w="2197" w:type="dxa"/>
          </w:tcPr>
          <w:p w14:paraId="13EFCB89" w14:textId="7C4E6586" w:rsidR="00B24A5A" w:rsidRPr="009032EE" w:rsidRDefault="00753ECD"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SalesPerson</w:t>
            </w:r>
            <w:r w:rsidR="00B24A5A" w:rsidRPr="009032EE">
              <w:rPr>
                <w:rFonts w:cstheme="minorHAnsi"/>
                <w:b/>
                <w:bCs/>
                <w:i/>
                <w:iCs/>
                <w:sz w:val="24"/>
                <w:szCs w:val="24"/>
              </w:rPr>
              <w:t>ID</w:t>
            </w:r>
            <w:proofErr w:type="spellEnd"/>
          </w:p>
        </w:tc>
        <w:tc>
          <w:tcPr>
            <w:tcW w:w="2214" w:type="dxa"/>
          </w:tcPr>
          <w:p w14:paraId="13EFCB8A" w14:textId="331B6E81" w:rsidR="00B24A5A" w:rsidRPr="009032EE" w:rsidRDefault="00753ECD"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Territory</w:t>
            </w:r>
            <w:r w:rsidR="00B24A5A" w:rsidRPr="009032EE">
              <w:rPr>
                <w:rFonts w:cstheme="minorHAnsi"/>
                <w:b/>
                <w:bCs/>
                <w:i/>
                <w:iCs/>
                <w:sz w:val="24"/>
                <w:szCs w:val="24"/>
              </w:rPr>
              <w:t>ID</w:t>
            </w:r>
            <w:proofErr w:type="spellEnd"/>
          </w:p>
        </w:tc>
      </w:tr>
      <w:tr w:rsidR="00B24A5A" w:rsidRPr="009032EE" w14:paraId="13EFCB8E" w14:textId="77777777" w:rsidTr="00401E61">
        <w:tc>
          <w:tcPr>
            <w:tcW w:w="2197" w:type="dxa"/>
          </w:tcPr>
          <w:p w14:paraId="13EFCB8C" w14:textId="77777777" w:rsidR="00B24A5A" w:rsidRPr="009032EE" w:rsidRDefault="00B24A5A" w:rsidP="002F7092">
            <w:pPr>
              <w:pStyle w:val="ListParagraph"/>
              <w:autoSpaceDE w:val="0"/>
              <w:autoSpaceDN w:val="0"/>
              <w:adjustRightInd w:val="0"/>
              <w:ind w:left="0"/>
              <w:rPr>
                <w:rFonts w:cstheme="minorHAnsi"/>
                <w:b/>
                <w:bCs/>
                <w:i/>
                <w:iCs/>
                <w:sz w:val="24"/>
                <w:szCs w:val="24"/>
              </w:rPr>
            </w:pPr>
          </w:p>
        </w:tc>
        <w:tc>
          <w:tcPr>
            <w:tcW w:w="2214" w:type="dxa"/>
          </w:tcPr>
          <w:p w14:paraId="13EFCB8D" w14:textId="77777777" w:rsidR="00B24A5A" w:rsidRPr="009032EE" w:rsidRDefault="00B24A5A" w:rsidP="002F7092">
            <w:pPr>
              <w:pStyle w:val="ListParagraph"/>
              <w:autoSpaceDE w:val="0"/>
              <w:autoSpaceDN w:val="0"/>
              <w:adjustRightInd w:val="0"/>
              <w:ind w:left="0"/>
              <w:rPr>
                <w:rFonts w:cstheme="minorHAnsi"/>
                <w:b/>
                <w:bCs/>
                <w:i/>
                <w:iCs/>
                <w:sz w:val="24"/>
                <w:szCs w:val="24"/>
              </w:rPr>
            </w:pPr>
          </w:p>
        </w:tc>
      </w:tr>
    </w:tbl>
    <w:p w14:paraId="13EFCB8F" w14:textId="77777777" w:rsidR="00B24A5A" w:rsidRPr="009032EE" w:rsidRDefault="00B24A5A" w:rsidP="002F7092">
      <w:pPr>
        <w:pStyle w:val="ListParagraph"/>
        <w:autoSpaceDE w:val="0"/>
        <w:autoSpaceDN w:val="0"/>
        <w:adjustRightInd w:val="0"/>
        <w:spacing w:after="0" w:line="240" w:lineRule="auto"/>
        <w:rPr>
          <w:rFonts w:cstheme="minorHAnsi"/>
          <w:sz w:val="24"/>
          <w:szCs w:val="24"/>
        </w:rPr>
      </w:pPr>
    </w:p>
    <w:p w14:paraId="13EFCB90" w14:textId="77777777" w:rsidR="00B24A5A" w:rsidRPr="009032EE" w:rsidRDefault="00E165E0" w:rsidP="002F7092">
      <w:pPr>
        <w:pStyle w:val="ListParagraph"/>
        <w:numPr>
          <w:ilvl w:val="0"/>
          <w:numId w:val="5"/>
        </w:numPr>
        <w:autoSpaceDE w:val="0"/>
        <w:autoSpaceDN w:val="0"/>
        <w:adjustRightInd w:val="0"/>
        <w:spacing w:after="0" w:line="360" w:lineRule="auto"/>
        <w:ind w:left="360" w:hanging="630"/>
        <w:rPr>
          <w:rFonts w:cstheme="minorHAnsi"/>
          <w:sz w:val="24"/>
          <w:szCs w:val="24"/>
        </w:rPr>
      </w:pPr>
      <w:r w:rsidRPr="009032EE">
        <w:rPr>
          <w:rFonts w:cstheme="minorHAnsi"/>
          <w:sz w:val="24"/>
          <w:szCs w:val="24"/>
        </w:rPr>
        <w:t>Display the details of the Vista credit cards that are expiring in the year 2006.</w:t>
      </w:r>
    </w:p>
    <w:p w14:paraId="13EFCB91" w14:textId="77777777" w:rsidR="00907F37" w:rsidRPr="009032EE" w:rsidRDefault="00E165E0" w:rsidP="002F7092">
      <w:pPr>
        <w:pStyle w:val="ListParagraph"/>
        <w:numPr>
          <w:ilvl w:val="0"/>
          <w:numId w:val="5"/>
        </w:numPr>
        <w:autoSpaceDE w:val="0"/>
        <w:autoSpaceDN w:val="0"/>
        <w:adjustRightInd w:val="0"/>
        <w:spacing w:after="0" w:line="360" w:lineRule="auto"/>
        <w:ind w:left="0" w:firstLine="90"/>
        <w:rPr>
          <w:rFonts w:cstheme="minorHAnsi"/>
          <w:sz w:val="24"/>
          <w:szCs w:val="24"/>
        </w:rPr>
      </w:pPr>
      <w:r w:rsidRPr="009032EE">
        <w:rPr>
          <w:rFonts w:cstheme="minorHAnsi"/>
          <w:sz w:val="24"/>
          <w:szCs w:val="24"/>
        </w:rPr>
        <w:t>Display the details of all the orders that were shipped after July 12, 2004.</w:t>
      </w:r>
    </w:p>
    <w:p w14:paraId="13EFCB92" w14:textId="77777777" w:rsidR="009F5917" w:rsidRPr="009032EE" w:rsidRDefault="009F5917" w:rsidP="002F7092">
      <w:pPr>
        <w:pStyle w:val="ListParagraph"/>
        <w:numPr>
          <w:ilvl w:val="0"/>
          <w:numId w:val="5"/>
        </w:numPr>
        <w:autoSpaceDE w:val="0"/>
        <w:autoSpaceDN w:val="0"/>
        <w:adjustRightInd w:val="0"/>
        <w:spacing w:after="0" w:line="360" w:lineRule="auto"/>
        <w:ind w:left="0" w:firstLine="0"/>
        <w:rPr>
          <w:rFonts w:cstheme="minorHAnsi"/>
          <w:sz w:val="24"/>
          <w:szCs w:val="24"/>
        </w:rPr>
      </w:pPr>
      <w:r w:rsidRPr="009032EE">
        <w:rPr>
          <w:rFonts w:cstheme="minorHAnsi"/>
          <w:sz w:val="24"/>
          <w:szCs w:val="24"/>
        </w:rPr>
        <w:t>Write a query to display the sales order ID, territory ID, month, and year of order in the following format.</w:t>
      </w:r>
    </w:p>
    <w:p w14:paraId="13EFCB93" w14:textId="77777777" w:rsidR="009F5917" w:rsidRPr="009032EE" w:rsidRDefault="009F5917" w:rsidP="002F7092">
      <w:pPr>
        <w:pStyle w:val="ListParagraph"/>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176"/>
        <w:gridCol w:w="2229"/>
        <w:gridCol w:w="2190"/>
        <w:gridCol w:w="2261"/>
      </w:tblGrid>
      <w:tr w:rsidR="009F5917" w:rsidRPr="009032EE" w14:paraId="13EFCB98" w14:textId="77777777" w:rsidTr="00401E61">
        <w:tc>
          <w:tcPr>
            <w:tcW w:w="2176" w:type="dxa"/>
          </w:tcPr>
          <w:p w14:paraId="13EFCB94" w14:textId="44166D9F" w:rsidR="009F5917" w:rsidRPr="009032EE" w:rsidRDefault="005C03F6"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SaleOrder</w:t>
            </w:r>
            <w:r w:rsidR="009F5917" w:rsidRPr="009032EE">
              <w:rPr>
                <w:rFonts w:cstheme="minorHAnsi"/>
                <w:b/>
                <w:bCs/>
                <w:i/>
                <w:iCs/>
                <w:sz w:val="24"/>
                <w:szCs w:val="24"/>
              </w:rPr>
              <w:t>ID</w:t>
            </w:r>
            <w:proofErr w:type="spellEnd"/>
          </w:p>
        </w:tc>
        <w:tc>
          <w:tcPr>
            <w:tcW w:w="2229" w:type="dxa"/>
          </w:tcPr>
          <w:p w14:paraId="13EFCB95" w14:textId="3F08A153" w:rsidR="009F5917" w:rsidRPr="009032EE" w:rsidRDefault="005C03F6" w:rsidP="002F7092">
            <w:pPr>
              <w:pStyle w:val="ListParagraph"/>
              <w:autoSpaceDE w:val="0"/>
              <w:autoSpaceDN w:val="0"/>
              <w:adjustRightInd w:val="0"/>
              <w:ind w:left="0"/>
              <w:rPr>
                <w:rFonts w:cstheme="minorHAnsi"/>
                <w:b/>
                <w:bCs/>
                <w:i/>
                <w:iCs/>
                <w:sz w:val="24"/>
                <w:szCs w:val="24"/>
              </w:rPr>
            </w:pPr>
            <w:proofErr w:type="spellStart"/>
            <w:r>
              <w:rPr>
                <w:rFonts w:cstheme="minorHAnsi"/>
                <w:b/>
                <w:bCs/>
                <w:i/>
                <w:iCs/>
                <w:sz w:val="24"/>
                <w:szCs w:val="24"/>
              </w:rPr>
              <w:t>Territory</w:t>
            </w:r>
            <w:r w:rsidR="009F5917" w:rsidRPr="009032EE">
              <w:rPr>
                <w:rFonts w:cstheme="minorHAnsi"/>
                <w:b/>
                <w:bCs/>
                <w:i/>
                <w:iCs/>
                <w:sz w:val="24"/>
                <w:szCs w:val="24"/>
              </w:rPr>
              <w:t>Name</w:t>
            </w:r>
            <w:proofErr w:type="spellEnd"/>
          </w:p>
        </w:tc>
        <w:tc>
          <w:tcPr>
            <w:tcW w:w="2190" w:type="dxa"/>
          </w:tcPr>
          <w:p w14:paraId="13EFCB96" w14:textId="77777777" w:rsidR="009F5917" w:rsidRPr="009032EE" w:rsidRDefault="009F591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Month</w:t>
            </w:r>
          </w:p>
        </w:tc>
        <w:tc>
          <w:tcPr>
            <w:tcW w:w="2261" w:type="dxa"/>
          </w:tcPr>
          <w:p w14:paraId="13EFCB97" w14:textId="77777777" w:rsidR="009F5917" w:rsidRPr="009032EE" w:rsidRDefault="009F5917"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Year</w:t>
            </w:r>
          </w:p>
        </w:tc>
      </w:tr>
      <w:tr w:rsidR="009F5917" w:rsidRPr="009032EE" w14:paraId="13EFCB9D" w14:textId="77777777" w:rsidTr="00401E61">
        <w:tc>
          <w:tcPr>
            <w:tcW w:w="2176" w:type="dxa"/>
          </w:tcPr>
          <w:p w14:paraId="13EFCB99"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229" w:type="dxa"/>
          </w:tcPr>
          <w:p w14:paraId="13EFCB9A"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190" w:type="dxa"/>
          </w:tcPr>
          <w:p w14:paraId="13EFCB9B"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261" w:type="dxa"/>
          </w:tcPr>
          <w:p w14:paraId="13EFCB9C"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r>
    </w:tbl>
    <w:p w14:paraId="13EFCB9E" w14:textId="77777777" w:rsidR="009F5917" w:rsidRPr="009032EE" w:rsidRDefault="009F5917" w:rsidP="002F7092">
      <w:pPr>
        <w:pStyle w:val="ListParagraph"/>
        <w:autoSpaceDE w:val="0"/>
        <w:autoSpaceDN w:val="0"/>
        <w:adjustRightInd w:val="0"/>
        <w:spacing w:after="0" w:line="360" w:lineRule="auto"/>
        <w:rPr>
          <w:rFonts w:cstheme="minorHAnsi"/>
          <w:sz w:val="24"/>
          <w:szCs w:val="24"/>
        </w:rPr>
      </w:pPr>
    </w:p>
    <w:p w14:paraId="13EFCB9F" w14:textId="77777777" w:rsidR="00B868EE" w:rsidRPr="009032EE" w:rsidRDefault="00B868EE" w:rsidP="008F091C">
      <w:pPr>
        <w:pStyle w:val="Heading2"/>
      </w:pPr>
      <w:r w:rsidRPr="009032EE">
        <w:t>Day</w:t>
      </w:r>
      <w:r w:rsidR="00860D1E" w:rsidRPr="009032EE">
        <w:t xml:space="preserve"> </w:t>
      </w:r>
      <w:r w:rsidRPr="009032EE">
        <w:t>3</w:t>
      </w:r>
    </w:p>
    <w:p w14:paraId="13EFCBA0" w14:textId="77777777" w:rsidR="00E165E0" w:rsidRPr="009032EE" w:rsidRDefault="001D044D" w:rsidP="002F7092">
      <w:pPr>
        <w:pStyle w:val="ListParagraph"/>
        <w:numPr>
          <w:ilvl w:val="0"/>
          <w:numId w:val="5"/>
        </w:numPr>
        <w:autoSpaceDE w:val="0"/>
        <w:autoSpaceDN w:val="0"/>
        <w:adjustRightInd w:val="0"/>
        <w:spacing w:after="0" w:line="360" w:lineRule="auto"/>
        <w:ind w:hanging="540"/>
        <w:rPr>
          <w:rFonts w:cstheme="minorHAnsi"/>
          <w:sz w:val="24"/>
          <w:szCs w:val="24"/>
        </w:rPr>
      </w:pPr>
      <w:r w:rsidRPr="009032EE">
        <w:rPr>
          <w:rFonts w:cstheme="minorHAnsi"/>
          <w:sz w:val="24"/>
          <w:szCs w:val="24"/>
        </w:rPr>
        <w:t>Display the orders placed on July 01, 2001 that have a total cost of more than $10,000 in the following format.</w:t>
      </w:r>
    </w:p>
    <w:p w14:paraId="13EFCBA1" w14:textId="77777777" w:rsidR="001D044D" w:rsidRPr="009032EE" w:rsidRDefault="001D044D" w:rsidP="002F7092">
      <w:pPr>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218"/>
        <w:gridCol w:w="2181"/>
        <w:gridCol w:w="2185"/>
        <w:gridCol w:w="2272"/>
      </w:tblGrid>
      <w:tr w:rsidR="001D044D" w:rsidRPr="009032EE" w14:paraId="13EFCBA6" w14:textId="77777777" w:rsidTr="00401E61">
        <w:tc>
          <w:tcPr>
            <w:tcW w:w="2218" w:type="dxa"/>
          </w:tcPr>
          <w:p w14:paraId="13EFCBA2"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Number</w:t>
            </w:r>
          </w:p>
        </w:tc>
        <w:tc>
          <w:tcPr>
            <w:tcW w:w="2181" w:type="dxa"/>
          </w:tcPr>
          <w:p w14:paraId="13EFCBA3"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Date</w:t>
            </w:r>
          </w:p>
        </w:tc>
        <w:tc>
          <w:tcPr>
            <w:tcW w:w="2185" w:type="dxa"/>
          </w:tcPr>
          <w:p w14:paraId="13EFCBA4"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Status</w:t>
            </w:r>
          </w:p>
        </w:tc>
        <w:tc>
          <w:tcPr>
            <w:tcW w:w="2272" w:type="dxa"/>
          </w:tcPr>
          <w:p w14:paraId="13EFCBA5" w14:textId="77777777" w:rsidR="001D044D" w:rsidRPr="009032EE" w:rsidRDefault="001D044D"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Total Cost</w:t>
            </w:r>
          </w:p>
        </w:tc>
      </w:tr>
      <w:tr w:rsidR="001D044D" w:rsidRPr="009032EE" w14:paraId="13EFCBAB" w14:textId="77777777" w:rsidTr="00401E61">
        <w:tc>
          <w:tcPr>
            <w:tcW w:w="2218" w:type="dxa"/>
          </w:tcPr>
          <w:p w14:paraId="13EFCBA7"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181" w:type="dxa"/>
          </w:tcPr>
          <w:p w14:paraId="13EFCBA8"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185" w:type="dxa"/>
          </w:tcPr>
          <w:p w14:paraId="13EFCBA9"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272" w:type="dxa"/>
          </w:tcPr>
          <w:p w14:paraId="13EFCBAA"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r>
    </w:tbl>
    <w:p w14:paraId="13EFCBAC" w14:textId="77777777" w:rsidR="001D044D" w:rsidRPr="009032EE" w:rsidRDefault="001D044D" w:rsidP="002F7092">
      <w:pPr>
        <w:autoSpaceDE w:val="0"/>
        <w:autoSpaceDN w:val="0"/>
        <w:adjustRightInd w:val="0"/>
        <w:spacing w:after="0" w:line="240" w:lineRule="auto"/>
        <w:rPr>
          <w:rFonts w:cstheme="minorHAnsi"/>
          <w:sz w:val="24"/>
          <w:szCs w:val="24"/>
        </w:rPr>
      </w:pPr>
    </w:p>
    <w:p w14:paraId="13EFCBAD" w14:textId="77777777" w:rsidR="008F091C" w:rsidRDefault="00B70FD0" w:rsidP="008F091C">
      <w:pPr>
        <w:pStyle w:val="ListParagraph"/>
        <w:numPr>
          <w:ilvl w:val="0"/>
          <w:numId w:val="5"/>
        </w:numPr>
        <w:tabs>
          <w:tab w:val="left" w:pos="270"/>
        </w:tabs>
        <w:autoSpaceDE w:val="0"/>
        <w:autoSpaceDN w:val="0"/>
        <w:adjustRightInd w:val="0"/>
        <w:spacing w:after="0" w:line="360" w:lineRule="auto"/>
        <w:ind w:left="270" w:firstLine="0"/>
        <w:rPr>
          <w:rFonts w:cstheme="minorHAnsi"/>
          <w:sz w:val="24"/>
          <w:szCs w:val="24"/>
        </w:rPr>
      </w:pPr>
      <w:r w:rsidRPr="009032EE">
        <w:rPr>
          <w:rFonts w:cstheme="minorHAnsi"/>
          <w:sz w:val="24"/>
          <w:szCs w:val="24"/>
        </w:rPr>
        <w:t>Display the details of the orders that have been placed by customers online.</w:t>
      </w:r>
    </w:p>
    <w:p w14:paraId="13EFCBAE" w14:textId="77777777" w:rsidR="00B70FD0" w:rsidRPr="008F091C" w:rsidRDefault="00B70FD0" w:rsidP="008F091C">
      <w:pPr>
        <w:pStyle w:val="ListParagraph"/>
        <w:numPr>
          <w:ilvl w:val="0"/>
          <w:numId w:val="5"/>
        </w:numPr>
        <w:tabs>
          <w:tab w:val="left" w:pos="270"/>
        </w:tabs>
        <w:autoSpaceDE w:val="0"/>
        <w:autoSpaceDN w:val="0"/>
        <w:adjustRightInd w:val="0"/>
        <w:spacing w:after="0" w:line="360" w:lineRule="auto"/>
        <w:ind w:left="270" w:firstLine="0"/>
        <w:rPr>
          <w:rFonts w:cstheme="minorHAnsi"/>
          <w:sz w:val="24"/>
          <w:szCs w:val="24"/>
        </w:rPr>
      </w:pPr>
      <w:r w:rsidRPr="008F091C">
        <w:rPr>
          <w:rFonts w:cstheme="minorHAnsi"/>
          <w:sz w:val="24"/>
          <w:szCs w:val="24"/>
        </w:rPr>
        <w:t xml:space="preserve">Display the order ID and the total amount due of all the sales orders in the following </w:t>
      </w:r>
      <w:r w:rsidR="00984F6D" w:rsidRPr="008F091C">
        <w:rPr>
          <w:rFonts w:cstheme="minorHAnsi"/>
          <w:sz w:val="24"/>
          <w:szCs w:val="24"/>
        </w:rPr>
        <w:t>format. Ensure that the order with the highest price is at the top of the list.</w:t>
      </w:r>
    </w:p>
    <w:p w14:paraId="13EFCBAF" w14:textId="77777777" w:rsidR="00984F6D" w:rsidRPr="009032EE" w:rsidRDefault="00984F6D" w:rsidP="002F7092">
      <w:pPr>
        <w:pStyle w:val="ListParagraph"/>
        <w:autoSpaceDE w:val="0"/>
        <w:autoSpaceDN w:val="0"/>
        <w:adjustRightInd w:val="0"/>
        <w:spacing w:after="0" w:line="240" w:lineRule="auto"/>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984F6D" w:rsidRPr="009032EE" w14:paraId="13EFCBB2" w14:textId="77777777" w:rsidTr="00401E61">
        <w:tc>
          <w:tcPr>
            <w:tcW w:w="2197" w:type="dxa"/>
          </w:tcPr>
          <w:p w14:paraId="13EFCBB0" w14:textId="77777777" w:rsidR="00984F6D" w:rsidRPr="009032EE" w:rsidRDefault="00984F6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Date</w:t>
            </w:r>
          </w:p>
        </w:tc>
        <w:tc>
          <w:tcPr>
            <w:tcW w:w="2214" w:type="dxa"/>
          </w:tcPr>
          <w:p w14:paraId="13EFCBB1" w14:textId="77777777" w:rsidR="00984F6D" w:rsidRPr="009032EE" w:rsidRDefault="00984F6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Total Due</w:t>
            </w:r>
          </w:p>
        </w:tc>
      </w:tr>
      <w:tr w:rsidR="00984F6D" w:rsidRPr="009032EE" w14:paraId="13EFCBB5" w14:textId="77777777" w:rsidTr="00401E61">
        <w:tc>
          <w:tcPr>
            <w:tcW w:w="2197" w:type="dxa"/>
          </w:tcPr>
          <w:p w14:paraId="13EFCBB3" w14:textId="77777777" w:rsidR="00984F6D" w:rsidRPr="009032EE" w:rsidRDefault="00984F6D" w:rsidP="002F7092">
            <w:pPr>
              <w:pStyle w:val="ListParagraph"/>
              <w:autoSpaceDE w:val="0"/>
              <w:autoSpaceDN w:val="0"/>
              <w:adjustRightInd w:val="0"/>
              <w:ind w:left="0"/>
              <w:rPr>
                <w:rFonts w:cstheme="minorHAnsi"/>
                <w:b/>
                <w:bCs/>
                <w:i/>
                <w:iCs/>
                <w:sz w:val="24"/>
                <w:szCs w:val="24"/>
              </w:rPr>
            </w:pPr>
          </w:p>
        </w:tc>
        <w:tc>
          <w:tcPr>
            <w:tcW w:w="2214" w:type="dxa"/>
          </w:tcPr>
          <w:p w14:paraId="13EFCBB4" w14:textId="77777777" w:rsidR="00984F6D" w:rsidRPr="009032EE" w:rsidRDefault="00984F6D" w:rsidP="002F7092">
            <w:pPr>
              <w:pStyle w:val="ListParagraph"/>
              <w:autoSpaceDE w:val="0"/>
              <w:autoSpaceDN w:val="0"/>
              <w:adjustRightInd w:val="0"/>
              <w:ind w:left="0"/>
              <w:rPr>
                <w:rFonts w:cstheme="minorHAnsi"/>
                <w:b/>
                <w:bCs/>
                <w:i/>
                <w:iCs/>
                <w:sz w:val="24"/>
                <w:szCs w:val="24"/>
              </w:rPr>
            </w:pPr>
          </w:p>
        </w:tc>
      </w:tr>
    </w:tbl>
    <w:p w14:paraId="13EFCBB6" w14:textId="77777777" w:rsidR="00984F6D" w:rsidRPr="009032EE" w:rsidRDefault="00984F6D" w:rsidP="002F7092">
      <w:pPr>
        <w:pStyle w:val="ListParagraph"/>
        <w:autoSpaceDE w:val="0"/>
        <w:autoSpaceDN w:val="0"/>
        <w:adjustRightInd w:val="0"/>
        <w:spacing w:after="0" w:line="240" w:lineRule="auto"/>
        <w:rPr>
          <w:rFonts w:cstheme="minorHAnsi"/>
          <w:sz w:val="24"/>
          <w:szCs w:val="24"/>
        </w:rPr>
      </w:pPr>
    </w:p>
    <w:p w14:paraId="13EFCBB7"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ID and the tax amount for the sales orders that are less than $2,000. The data should be displayed in the ascending order.</w:t>
      </w:r>
    </w:p>
    <w:p w14:paraId="13EFCBB8"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number and the total value of the order in ascending order of the total value.</w:t>
      </w:r>
    </w:p>
    <w:p w14:paraId="13EFCBB9"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maximum, minimum, and the average rate of sales orders.</w:t>
      </w:r>
    </w:p>
    <w:p w14:paraId="13EFCBBA" w14:textId="77777777" w:rsidR="00984F6D"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total value of all the orders put together.</w:t>
      </w:r>
    </w:p>
    <w:p w14:paraId="13EFCBBB"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ID of the top five orders based on the total amount due in the year 2001.</w:t>
      </w:r>
    </w:p>
    <w:p w14:paraId="13EFCBBC"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details of all the currencies that have the word 'Dollar' in their name.</w:t>
      </w:r>
    </w:p>
    <w:p w14:paraId="13EFCBBD"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lastRenderedPageBreak/>
        <w:t>Display all territories whose names begin with 'N'.</w:t>
      </w:r>
    </w:p>
    <w:p w14:paraId="13EFCBBE"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 xml:space="preserve">Display the </w:t>
      </w:r>
      <w:proofErr w:type="spellStart"/>
      <w:r w:rsidRPr="009032EE">
        <w:rPr>
          <w:rFonts w:cstheme="minorHAnsi"/>
          <w:sz w:val="24"/>
          <w:szCs w:val="24"/>
        </w:rPr>
        <w:t>SalesPersonID</w:t>
      </w:r>
      <w:proofErr w:type="spellEnd"/>
      <w:r w:rsidRPr="009032EE">
        <w:rPr>
          <w:rFonts w:cstheme="minorHAnsi"/>
          <w:sz w:val="24"/>
          <w:szCs w:val="24"/>
        </w:rPr>
        <w:t xml:space="preserve">, the </w:t>
      </w:r>
      <w:proofErr w:type="spellStart"/>
      <w:r w:rsidRPr="009032EE">
        <w:rPr>
          <w:rFonts w:cstheme="minorHAnsi"/>
          <w:sz w:val="24"/>
          <w:szCs w:val="24"/>
        </w:rPr>
        <w:t>TerritoryID</w:t>
      </w:r>
      <w:proofErr w:type="spellEnd"/>
      <w:r w:rsidRPr="009032EE">
        <w:rPr>
          <w:rFonts w:cstheme="minorHAnsi"/>
          <w:sz w:val="24"/>
          <w:szCs w:val="24"/>
        </w:rPr>
        <w:t>, and the sales quota for those sales persons who have been assigned a sales quota. The data should be displayed in the following format.</w:t>
      </w:r>
    </w:p>
    <w:p w14:paraId="13EFCBBF"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tbl>
      <w:tblPr>
        <w:tblStyle w:val="TableGrid"/>
        <w:tblW w:w="0" w:type="auto"/>
        <w:tblInd w:w="1395" w:type="dxa"/>
        <w:tblLook w:val="04A0" w:firstRow="1" w:lastRow="0" w:firstColumn="1" w:lastColumn="0" w:noHBand="0" w:noVBand="1"/>
      </w:tblPr>
      <w:tblGrid>
        <w:gridCol w:w="2210"/>
        <w:gridCol w:w="2187"/>
        <w:gridCol w:w="2190"/>
      </w:tblGrid>
      <w:tr w:rsidR="00F070D3" w:rsidRPr="009032EE" w14:paraId="13EFCBC3" w14:textId="77777777" w:rsidTr="00401E61">
        <w:tc>
          <w:tcPr>
            <w:tcW w:w="2210" w:type="dxa"/>
          </w:tcPr>
          <w:p w14:paraId="13EFCBC0"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Sales Person ID</w:t>
            </w:r>
          </w:p>
        </w:tc>
        <w:tc>
          <w:tcPr>
            <w:tcW w:w="2187" w:type="dxa"/>
          </w:tcPr>
          <w:p w14:paraId="13EFCBC1"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Territory ID</w:t>
            </w:r>
          </w:p>
        </w:tc>
        <w:tc>
          <w:tcPr>
            <w:tcW w:w="2190" w:type="dxa"/>
          </w:tcPr>
          <w:p w14:paraId="13EFCBC2"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Sales Quota</w:t>
            </w:r>
          </w:p>
        </w:tc>
      </w:tr>
      <w:tr w:rsidR="00F070D3" w:rsidRPr="009032EE" w14:paraId="13EFCBC7" w14:textId="77777777" w:rsidTr="00401E61">
        <w:tc>
          <w:tcPr>
            <w:tcW w:w="2210" w:type="dxa"/>
          </w:tcPr>
          <w:p w14:paraId="13EFCBC4"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c>
          <w:tcPr>
            <w:tcW w:w="2187" w:type="dxa"/>
          </w:tcPr>
          <w:p w14:paraId="13EFCBC5"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c>
          <w:tcPr>
            <w:tcW w:w="2190" w:type="dxa"/>
          </w:tcPr>
          <w:p w14:paraId="13EFCBC6"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r>
    </w:tbl>
    <w:p w14:paraId="13EFCBC8"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p w14:paraId="13EFCBC9" w14:textId="77777777" w:rsidR="003E42C5" w:rsidRPr="009032EE" w:rsidRDefault="00F070D3"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What will be the output of the following code written to display the total order value for each order?</w:t>
      </w:r>
    </w:p>
    <w:p w14:paraId="13EFCBCA" w14:textId="77777777" w:rsidR="00F070D3" w:rsidRPr="009032EE" w:rsidRDefault="00F070D3" w:rsidP="002F7092">
      <w:pPr>
        <w:pStyle w:val="ListParagraph"/>
        <w:autoSpaceDE w:val="0"/>
        <w:autoSpaceDN w:val="0"/>
        <w:adjustRightInd w:val="0"/>
        <w:spacing w:after="0" w:line="240" w:lineRule="auto"/>
        <w:ind w:left="360" w:hanging="180"/>
        <w:rPr>
          <w:rFonts w:cstheme="minorHAnsi"/>
          <w:sz w:val="24"/>
          <w:szCs w:val="24"/>
        </w:rPr>
      </w:pPr>
    </w:p>
    <w:p w14:paraId="13EFCBCB" w14:textId="77777777" w:rsidR="00F070D3" w:rsidRPr="009032EE" w:rsidRDefault="00F070D3" w:rsidP="002F7092">
      <w:pPr>
        <w:autoSpaceDE w:val="0"/>
        <w:autoSpaceDN w:val="0"/>
        <w:adjustRightInd w:val="0"/>
        <w:spacing w:after="0" w:line="240" w:lineRule="auto"/>
        <w:ind w:left="360" w:hanging="180"/>
        <w:rPr>
          <w:rFonts w:cstheme="minorHAnsi"/>
          <w:sz w:val="24"/>
          <w:szCs w:val="24"/>
        </w:rPr>
      </w:pPr>
      <w:r w:rsidRPr="009032EE">
        <w:rPr>
          <w:rFonts w:cstheme="minorHAnsi"/>
          <w:sz w:val="24"/>
          <w:szCs w:val="24"/>
        </w:rPr>
        <w:t xml:space="preserve">   </w:t>
      </w:r>
      <w:r w:rsidRPr="009032EE">
        <w:rPr>
          <w:rFonts w:cstheme="minorHAnsi"/>
          <w:sz w:val="24"/>
          <w:szCs w:val="24"/>
        </w:rPr>
        <w:tab/>
      </w:r>
      <w:r w:rsidRPr="009032EE">
        <w:rPr>
          <w:rFonts w:cstheme="minorHAnsi"/>
          <w:sz w:val="24"/>
          <w:szCs w:val="24"/>
        </w:rPr>
        <w:tab/>
        <w:t xml:space="preserve">SELECT </w:t>
      </w:r>
      <w:proofErr w:type="spellStart"/>
      <w:r w:rsidRPr="009032EE">
        <w:rPr>
          <w:rFonts w:cstheme="minorHAnsi"/>
          <w:sz w:val="24"/>
          <w:szCs w:val="24"/>
        </w:rPr>
        <w:t>SalesOrderID</w:t>
      </w:r>
      <w:proofErr w:type="spellEnd"/>
      <w:r w:rsidRPr="009032EE">
        <w:rPr>
          <w:rFonts w:cstheme="minorHAnsi"/>
          <w:sz w:val="24"/>
          <w:szCs w:val="24"/>
        </w:rPr>
        <w:t xml:space="preserve">, </w:t>
      </w:r>
      <w:proofErr w:type="spellStart"/>
      <w:r w:rsidRPr="009032EE">
        <w:rPr>
          <w:rFonts w:cstheme="minorHAnsi"/>
          <w:sz w:val="24"/>
          <w:szCs w:val="24"/>
        </w:rPr>
        <w:t>ProductID</w:t>
      </w:r>
      <w:proofErr w:type="spellEnd"/>
      <w:r w:rsidRPr="009032EE">
        <w:rPr>
          <w:rFonts w:cstheme="minorHAnsi"/>
          <w:sz w:val="24"/>
          <w:szCs w:val="24"/>
        </w:rPr>
        <w:t>, sum (</w:t>
      </w:r>
      <w:proofErr w:type="spellStart"/>
      <w:r w:rsidRPr="009032EE">
        <w:rPr>
          <w:rFonts w:cstheme="minorHAnsi"/>
          <w:sz w:val="24"/>
          <w:szCs w:val="24"/>
        </w:rPr>
        <w:t>LineTotal</w:t>
      </w:r>
      <w:proofErr w:type="spellEnd"/>
      <w:r w:rsidRPr="009032EE">
        <w:rPr>
          <w:rFonts w:cstheme="minorHAnsi"/>
          <w:sz w:val="24"/>
          <w:szCs w:val="24"/>
        </w:rPr>
        <w:t>) FROM</w:t>
      </w:r>
    </w:p>
    <w:p w14:paraId="13EFCBCC" w14:textId="77777777" w:rsidR="00F070D3" w:rsidRPr="009032EE" w:rsidRDefault="00F070D3" w:rsidP="002F7092">
      <w:pPr>
        <w:autoSpaceDE w:val="0"/>
        <w:autoSpaceDN w:val="0"/>
        <w:adjustRightInd w:val="0"/>
        <w:spacing w:after="0" w:line="240" w:lineRule="auto"/>
        <w:ind w:left="360" w:hanging="180"/>
        <w:rPr>
          <w:rFonts w:cstheme="minorHAnsi"/>
          <w:sz w:val="24"/>
          <w:szCs w:val="24"/>
        </w:rPr>
      </w:pPr>
      <w:proofErr w:type="spellStart"/>
      <w:r w:rsidRPr="009032EE">
        <w:rPr>
          <w:rFonts w:cstheme="minorHAnsi"/>
          <w:sz w:val="24"/>
          <w:szCs w:val="24"/>
        </w:rPr>
        <w:t>Sales.SalesOrderDetail</w:t>
      </w:r>
      <w:proofErr w:type="spellEnd"/>
      <w:r w:rsidRPr="009032EE">
        <w:rPr>
          <w:rFonts w:cstheme="minorHAnsi"/>
          <w:sz w:val="24"/>
          <w:szCs w:val="24"/>
        </w:rPr>
        <w:t xml:space="preserve"> GROUP BY </w:t>
      </w:r>
      <w:proofErr w:type="spellStart"/>
      <w:r w:rsidRPr="009032EE">
        <w:rPr>
          <w:rFonts w:cstheme="minorHAnsi"/>
          <w:sz w:val="24"/>
          <w:szCs w:val="24"/>
        </w:rPr>
        <w:t>SalesOrderID</w:t>
      </w:r>
      <w:proofErr w:type="spellEnd"/>
    </w:p>
    <w:p w14:paraId="13EFCBCD"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p w14:paraId="13EFCBCE" w14:textId="77777777" w:rsidR="003E42C5" w:rsidRPr="009032EE" w:rsidRDefault="00F01F3F"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You can place an order for more than one product. Display a report containing the product ID and the total cost of products for the product ID whose total cost is more than $10000.</w:t>
      </w:r>
    </w:p>
    <w:p w14:paraId="13EFCBD2" w14:textId="77777777" w:rsidR="007048ED" w:rsidRPr="009032EE" w:rsidRDefault="007048ED" w:rsidP="002F7092">
      <w:pPr>
        <w:autoSpaceDE w:val="0"/>
        <w:autoSpaceDN w:val="0"/>
        <w:adjustRightInd w:val="0"/>
        <w:spacing w:after="0" w:line="240" w:lineRule="auto"/>
        <w:ind w:left="720" w:firstLine="720"/>
        <w:rPr>
          <w:rFonts w:cstheme="minorHAnsi"/>
          <w:sz w:val="24"/>
          <w:szCs w:val="24"/>
        </w:rPr>
      </w:pPr>
      <w:bookmarkStart w:id="0" w:name="_GoBack"/>
      <w:bookmarkEnd w:id="0"/>
    </w:p>
    <w:p w14:paraId="13EFCBD3" w14:textId="77777777" w:rsidR="007048ED" w:rsidRPr="009032EE" w:rsidRDefault="007048ED" w:rsidP="0087415A">
      <w:pPr>
        <w:pStyle w:val="Heading2"/>
      </w:pPr>
      <w:r w:rsidRPr="009032EE">
        <w:t>Day</w:t>
      </w:r>
      <w:r w:rsidR="00860D1E" w:rsidRPr="009032EE">
        <w:t xml:space="preserve"> </w:t>
      </w:r>
      <w:r w:rsidRPr="009032EE">
        <w:t>4</w:t>
      </w:r>
    </w:p>
    <w:p w14:paraId="13EFCBD4" w14:textId="77777777" w:rsidR="003E42C5" w:rsidRPr="009032EE" w:rsidRDefault="003E42C5" w:rsidP="002F7092">
      <w:pPr>
        <w:autoSpaceDE w:val="0"/>
        <w:autoSpaceDN w:val="0"/>
        <w:adjustRightInd w:val="0"/>
        <w:spacing w:after="0" w:line="240" w:lineRule="auto"/>
        <w:ind w:left="360"/>
        <w:rPr>
          <w:rFonts w:cstheme="minorHAnsi"/>
          <w:sz w:val="24"/>
          <w:szCs w:val="24"/>
        </w:rPr>
      </w:pPr>
    </w:p>
    <w:p w14:paraId="13EFCBD5" w14:textId="77777777" w:rsidR="003E42C5"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 xml:space="preserve">Display the top three sales persons based on the </w:t>
      </w:r>
      <w:ins w:id="1" w:author="jeba.singh" w:date="2013-01-16T19:38:00Z">
        <w:r w:rsidR="0087415A">
          <w:rPr>
            <w:rFonts w:cstheme="minorHAnsi"/>
            <w:sz w:val="24"/>
            <w:szCs w:val="24"/>
          </w:rPr>
          <w:t xml:space="preserve">(highest) </w:t>
        </w:r>
      </w:ins>
      <w:r w:rsidRPr="009032EE">
        <w:rPr>
          <w:rFonts w:cstheme="minorHAnsi"/>
          <w:sz w:val="24"/>
          <w:szCs w:val="24"/>
        </w:rPr>
        <w:t>bonus.</w:t>
      </w:r>
    </w:p>
    <w:p w14:paraId="13EFCBD6"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details of those stores, which have Bike in their name.</w:t>
      </w:r>
    </w:p>
    <w:p w14:paraId="13EFCBD7"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 xml:space="preserve">Display the total amount collected from the orders </w:t>
      </w:r>
      <w:del w:id="2" w:author="jeba.singh" w:date="2013-01-17T09:40:00Z">
        <w:r w:rsidRPr="009032EE" w:rsidDel="00030D63">
          <w:rPr>
            <w:rFonts w:cstheme="minorHAnsi"/>
            <w:sz w:val="24"/>
            <w:szCs w:val="24"/>
          </w:rPr>
          <w:delText>for each</w:delText>
        </w:r>
      </w:del>
      <w:ins w:id="3" w:author="jeba.singh" w:date="2013-01-17T09:40:00Z">
        <w:r w:rsidR="00030D63">
          <w:rPr>
            <w:rFonts w:cstheme="minorHAnsi"/>
            <w:sz w:val="24"/>
            <w:szCs w:val="24"/>
          </w:rPr>
          <w:t>by</w:t>
        </w:r>
      </w:ins>
      <w:r w:rsidRPr="009032EE">
        <w:rPr>
          <w:rFonts w:cstheme="minorHAnsi"/>
          <w:sz w:val="24"/>
          <w:szCs w:val="24"/>
        </w:rPr>
        <w:t xml:space="preserve"> order date.</w:t>
      </w:r>
    </w:p>
    <w:p w14:paraId="13EFCBD8"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total unit price and the total amount collected after selling the products, 774 and 777. In addition, calculate the total amount collected from these two products.</w:t>
      </w:r>
    </w:p>
    <w:p w14:paraId="13EFCBD9"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sales order ID and the maximum and minimum values of the order based on the sales order ID. In addition, ensure that the order amount is greater than $5,000.</w:t>
      </w:r>
    </w:p>
    <w:p w14:paraId="13EFCBDA"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A report containing the sales order ID and the average value of the total amount, which is greater than $5,000, is required in the following format.</w:t>
      </w:r>
    </w:p>
    <w:p w14:paraId="13EFCBDB" w14:textId="77777777" w:rsidR="006F65D7" w:rsidRPr="009032EE" w:rsidRDefault="006F65D7" w:rsidP="002F7092">
      <w:pPr>
        <w:pStyle w:val="ListParagraph"/>
        <w:autoSpaceDE w:val="0"/>
        <w:autoSpaceDN w:val="0"/>
        <w:adjustRightInd w:val="0"/>
        <w:spacing w:after="0" w:line="360" w:lineRule="auto"/>
        <w:ind w:left="630" w:hanging="990"/>
        <w:rPr>
          <w:rFonts w:cstheme="minorHAnsi"/>
          <w:sz w:val="24"/>
          <w:szCs w:val="24"/>
        </w:rPr>
      </w:pPr>
    </w:p>
    <w:tbl>
      <w:tblPr>
        <w:tblStyle w:val="TableGrid"/>
        <w:tblW w:w="5000" w:type="pct"/>
        <w:tblLook w:val="04A0" w:firstRow="1" w:lastRow="0" w:firstColumn="1" w:lastColumn="0" w:noHBand="0" w:noVBand="1"/>
      </w:tblPr>
      <w:tblGrid>
        <w:gridCol w:w="4696"/>
        <w:gridCol w:w="4880"/>
      </w:tblGrid>
      <w:tr w:rsidR="006F65D7" w:rsidRPr="009032EE" w14:paraId="13EFCBDE" w14:textId="77777777" w:rsidTr="0087415A">
        <w:tc>
          <w:tcPr>
            <w:tcW w:w="2452" w:type="pct"/>
          </w:tcPr>
          <w:p w14:paraId="13EFCBDC" w14:textId="77777777" w:rsidR="006F65D7" w:rsidRPr="009032EE" w:rsidRDefault="006F65D7" w:rsidP="0087415A">
            <w:pPr>
              <w:pStyle w:val="ListParagraph"/>
              <w:autoSpaceDE w:val="0"/>
              <w:autoSpaceDN w:val="0"/>
              <w:adjustRightInd w:val="0"/>
              <w:ind w:left="630" w:hanging="990"/>
              <w:jc w:val="center"/>
              <w:rPr>
                <w:rFonts w:cstheme="minorHAnsi"/>
                <w:b/>
                <w:bCs/>
                <w:i/>
                <w:iCs/>
                <w:sz w:val="24"/>
                <w:szCs w:val="24"/>
              </w:rPr>
            </w:pPr>
            <w:r w:rsidRPr="009032EE">
              <w:rPr>
                <w:rFonts w:cstheme="minorHAnsi"/>
                <w:b/>
                <w:bCs/>
                <w:i/>
                <w:iCs/>
                <w:sz w:val="24"/>
                <w:szCs w:val="24"/>
              </w:rPr>
              <w:t>Sales Order ID</w:t>
            </w:r>
          </w:p>
        </w:tc>
        <w:tc>
          <w:tcPr>
            <w:tcW w:w="2548" w:type="pct"/>
          </w:tcPr>
          <w:p w14:paraId="13EFCBDD" w14:textId="77777777" w:rsidR="006F65D7" w:rsidRPr="009032EE" w:rsidRDefault="006F65D7" w:rsidP="0087415A">
            <w:pPr>
              <w:pStyle w:val="ListParagraph"/>
              <w:autoSpaceDE w:val="0"/>
              <w:autoSpaceDN w:val="0"/>
              <w:adjustRightInd w:val="0"/>
              <w:ind w:left="630" w:hanging="990"/>
              <w:jc w:val="center"/>
              <w:rPr>
                <w:rFonts w:cstheme="minorHAnsi"/>
                <w:b/>
                <w:bCs/>
                <w:i/>
                <w:iCs/>
                <w:sz w:val="24"/>
                <w:szCs w:val="24"/>
              </w:rPr>
            </w:pPr>
            <w:r w:rsidRPr="009032EE">
              <w:rPr>
                <w:rFonts w:cstheme="minorHAnsi"/>
                <w:b/>
                <w:bCs/>
                <w:i/>
                <w:iCs/>
                <w:sz w:val="24"/>
                <w:szCs w:val="24"/>
              </w:rPr>
              <w:t>Average Value</w:t>
            </w:r>
          </w:p>
        </w:tc>
      </w:tr>
      <w:tr w:rsidR="006F65D7" w:rsidRPr="009032EE" w14:paraId="13EFCBE1" w14:textId="77777777" w:rsidTr="0087415A">
        <w:tc>
          <w:tcPr>
            <w:tcW w:w="2452" w:type="pct"/>
          </w:tcPr>
          <w:p w14:paraId="13EFCBDF" w14:textId="77777777" w:rsidR="006F65D7" w:rsidRPr="009032EE" w:rsidRDefault="006F65D7" w:rsidP="002F7092">
            <w:pPr>
              <w:pStyle w:val="ListParagraph"/>
              <w:autoSpaceDE w:val="0"/>
              <w:autoSpaceDN w:val="0"/>
              <w:adjustRightInd w:val="0"/>
              <w:ind w:left="630" w:hanging="990"/>
              <w:rPr>
                <w:rFonts w:cstheme="minorHAnsi"/>
                <w:b/>
                <w:bCs/>
                <w:i/>
                <w:iCs/>
                <w:sz w:val="24"/>
                <w:szCs w:val="24"/>
              </w:rPr>
            </w:pPr>
          </w:p>
        </w:tc>
        <w:tc>
          <w:tcPr>
            <w:tcW w:w="2548" w:type="pct"/>
          </w:tcPr>
          <w:p w14:paraId="13EFCBE0" w14:textId="77777777" w:rsidR="006F65D7" w:rsidRPr="009032EE" w:rsidRDefault="006F65D7" w:rsidP="002F7092">
            <w:pPr>
              <w:pStyle w:val="ListParagraph"/>
              <w:autoSpaceDE w:val="0"/>
              <w:autoSpaceDN w:val="0"/>
              <w:adjustRightInd w:val="0"/>
              <w:ind w:left="630" w:hanging="990"/>
              <w:rPr>
                <w:rFonts w:cstheme="minorHAnsi"/>
                <w:b/>
                <w:bCs/>
                <w:i/>
                <w:iCs/>
                <w:sz w:val="24"/>
                <w:szCs w:val="24"/>
              </w:rPr>
            </w:pPr>
          </w:p>
        </w:tc>
      </w:tr>
    </w:tbl>
    <w:p w14:paraId="13EFCBE2" w14:textId="77777777" w:rsidR="003E42C5" w:rsidRPr="009032EE" w:rsidRDefault="003E42C5" w:rsidP="002F7092">
      <w:pPr>
        <w:autoSpaceDE w:val="0"/>
        <w:autoSpaceDN w:val="0"/>
        <w:adjustRightInd w:val="0"/>
        <w:spacing w:after="0" w:line="240" w:lineRule="auto"/>
        <w:ind w:left="630" w:hanging="990"/>
        <w:rPr>
          <w:rFonts w:cstheme="minorHAnsi"/>
          <w:sz w:val="24"/>
          <w:szCs w:val="24"/>
        </w:rPr>
      </w:pPr>
    </w:p>
    <w:p w14:paraId="13EFCBE3" w14:textId="77777777" w:rsidR="003E42C5" w:rsidRPr="009032EE" w:rsidRDefault="00324583"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lastRenderedPageBreak/>
        <w:t>Display the different types of credit cards used for purchasing products.</w:t>
      </w:r>
    </w:p>
    <w:p w14:paraId="13EFCBE4" w14:textId="77777777" w:rsidR="00324583" w:rsidRPr="009032EE" w:rsidRDefault="00324583"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customer ID, name, and sales person ID for all the stores. According to the requirement, only first 15 letters of the customer name should be displayed.</w:t>
      </w:r>
    </w:p>
    <w:p w14:paraId="13EFCBE5" w14:textId="77777777" w:rsidR="00235FC6" w:rsidRPr="009032EE" w:rsidRDefault="00235FC6" w:rsidP="002F7092">
      <w:pPr>
        <w:pStyle w:val="ListParagraph"/>
        <w:autoSpaceDE w:val="0"/>
        <w:autoSpaceDN w:val="0"/>
        <w:adjustRightInd w:val="0"/>
        <w:spacing w:after="0" w:line="360" w:lineRule="auto"/>
        <w:rPr>
          <w:rFonts w:cstheme="minorHAnsi"/>
          <w:sz w:val="24"/>
          <w:szCs w:val="24"/>
        </w:rPr>
      </w:pPr>
    </w:p>
    <w:p w14:paraId="13EFCBE6" w14:textId="77777777" w:rsidR="00324583" w:rsidRPr="009032EE" w:rsidRDefault="00324583" w:rsidP="002F7092">
      <w:pPr>
        <w:pStyle w:val="ListParagraph"/>
        <w:numPr>
          <w:ilvl w:val="0"/>
          <w:numId w:val="5"/>
        </w:numPr>
        <w:autoSpaceDE w:val="0"/>
        <w:autoSpaceDN w:val="0"/>
        <w:adjustRightInd w:val="0"/>
        <w:spacing w:after="0" w:line="240" w:lineRule="auto"/>
        <w:ind w:left="180"/>
        <w:rPr>
          <w:rFonts w:cstheme="minorHAnsi"/>
          <w:sz w:val="24"/>
          <w:szCs w:val="24"/>
        </w:rPr>
      </w:pPr>
      <w:r w:rsidRPr="009032EE">
        <w:rPr>
          <w:rFonts w:cstheme="minorHAnsi"/>
          <w:sz w:val="24"/>
          <w:szCs w:val="24"/>
        </w:rPr>
        <w:t>Display all</w:t>
      </w:r>
      <w:r w:rsidR="00235FC6" w:rsidRPr="009032EE">
        <w:rPr>
          <w:rFonts w:cstheme="minorHAnsi"/>
          <w:sz w:val="24"/>
          <w:szCs w:val="24"/>
        </w:rPr>
        <w:t xml:space="preserve"> orders in the following format.</w:t>
      </w:r>
    </w:p>
    <w:p w14:paraId="13EFCBE7" w14:textId="77777777" w:rsidR="00235FC6" w:rsidRPr="009032EE" w:rsidRDefault="00235FC6" w:rsidP="002F7092">
      <w:pPr>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220"/>
        <w:gridCol w:w="2173"/>
        <w:gridCol w:w="2184"/>
        <w:gridCol w:w="2279"/>
      </w:tblGrid>
      <w:tr w:rsidR="00324583" w:rsidRPr="009032EE" w14:paraId="13EFCBEC" w14:textId="77777777" w:rsidTr="00401E61">
        <w:tc>
          <w:tcPr>
            <w:tcW w:w="2220" w:type="dxa"/>
          </w:tcPr>
          <w:p w14:paraId="13EFCBE8" w14:textId="77777777" w:rsidR="00324583" w:rsidRPr="009032EE" w:rsidRDefault="00324583"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Number</w:t>
            </w:r>
          </w:p>
        </w:tc>
        <w:tc>
          <w:tcPr>
            <w:tcW w:w="2173" w:type="dxa"/>
          </w:tcPr>
          <w:p w14:paraId="13EFCBE9" w14:textId="77777777" w:rsidR="00324583" w:rsidRPr="009032EE" w:rsidRDefault="006C39F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Total due</w:t>
            </w:r>
          </w:p>
        </w:tc>
        <w:tc>
          <w:tcPr>
            <w:tcW w:w="2184" w:type="dxa"/>
          </w:tcPr>
          <w:p w14:paraId="13EFCBEA" w14:textId="77777777" w:rsidR="00324583" w:rsidRPr="009032EE" w:rsidRDefault="006C39F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 xml:space="preserve">Day </w:t>
            </w:r>
            <w:proofErr w:type="gramStart"/>
            <w:r w:rsidRPr="009032EE">
              <w:rPr>
                <w:rFonts w:cstheme="minorHAnsi"/>
                <w:b/>
                <w:bCs/>
                <w:i/>
                <w:iCs/>
                <w:sz w:val="24"/>
                <w:szCs w:val="24"/>
              </w:rPr>
              <w:t>Of</w:t>
            </w:r>
            <w:proofErr w:type="gramEnd"/>
            <w:r w:rsidRPr="009032EE">
              <w:rPr>
                <w:rFonts w:cstheme="minorHAnsi"/>
                <w:b/>
                <w:bCs/>
                <w:i/>
                <w:iCs/>
                <w:sz w:val="24"/>
                <w:szCs w:val="24"/>
              </w:rPr>
              <w:t xml:space="preserve"> Order</w:t>
            </w:r>
          </w:p>
        </w:tc>
        <w:tc>
          <w:tcPr>
            <w:tcW w:w="2279" w:type="dxa"/>
          </w:tcPr>
          <w:p w14:paraId="13EFCBEB" w14:textId="77777777" w:rsidR="00324583" w:rsidRPr="009032EE" w:rsidRDefault="00324583"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Week Day</w:t>
            </w:r>
            <w:del w:id="4" w:author="jeba.singh" w:date="2013-01-17T10:20:00Z">
              <w:r w:rsidRPr="009032EE" w:rsidDel="009A73B5">
                <w:rPr>
                  <w:rFonts w:cstheme="minorHAnsi"/>
                  <w:b/>
                  <w:bCs/>
                  <w:i/>
                  <w:iCs/>
                  <w:sz w:val="24"/>
                  <w:szCs w:val="24"/>
                </w:rPr>
                <w:delText>s</w:delText>
              </w:r>
            </w:del>
          </w:p>
        </w:tc>
      </w:tr>
      <w:tr w:rsidR="00324583" w:rsidRPr="009032EE" w14:paraId="13EFCBF1" w14:textId="77777777" w:rsidTr="00401E61">
        <w:tc>
          <w:tcPr>
            <w:tcW w:w="2220" w:type="dxa"/>
          </w:tcPr>
          <w:p w14:paraId="13EFCBED"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173" w:type="dxa"/>
          </w:tcPr>
          <w:p w14:paraId="13EFCBEE"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184" w:type="dxa"/>
          </w:tcPr>
          <w:p w14:paraId="13EFCBEF"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279" w:type="dxa"/>
          </w:tcPr>
          <w:p w14:paraId="13EFCBF0"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r>
    </w:tbl>
    <w:p w14:paraId="13EFCBF2" w14:textId="77777777" w:rsidR="00235FC6" w:rsidRPr="009032EE" w:rsidRDefault="00235FC6" w:rsidP="002F7092">
      <w:pPr>
        <w:pStyle w:val="ListParagraph"/>
        <w:autoSpaceDE w:val="0"/>
        <w:autoSpaceDN w:val="0"/>
        <w:adjustRightInd w:val="0"/>
        <w:spacing w:after="0" w:line="360" w:lineRule="auto"/>
        <w:rPr>
          <w:rFonts w:cstheme="minorHAnsi"/>
          <w:sz w:val="24"/>
          <w:szCs w:val="24"/>
        </w:rPr>
      </w:pPr>
    </w:p>
    <w:p w14:paraId="13EFCBF3" w14:textId="77777777" w:rsidR="003E42C5" w:rsidRPr="009032EE" w:rsidRDefault="009A6085"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Display </w:t>
      </w:r>
      <w:proofErr w:type="spellStart"/>
      <w:r w:rsidRPr="009032EE">
        <w:rPr>
          <w:rFonts w:cstheme="minorHAnsi"/>
          <w:sz w:val="24"/>
          <w:szCs w:val="24"/>
        </w:rPr>
        <w:t>SalesOrderID</w:t>
      </w:r>
      <w:proofErr w:type="spellEnd"/>
      <w:r w:rsidRPr="009032EE">
        <w:rPr>
          <w:rFonts w:cstheme="minorHAnsi"/>
          <w:sz w:val="24"/>
          <w:szCs w:val="24"/>
        </w:rPr>
        <w:t xml:space="preserve">, </w:t>
      </w:r>
      <w:proofErr w:type="spellStart"/>
      <w:r w:rsidRPr="009032EE">
        <w:rPr>
          <w:rFonts w:cstheme="minorHAnsi"/>
          <w:sz w:val="24"/>
          <w:szCs w:val="24"/>
        </w:rPr>
        <w:t>OrderQty</w:t>
      </w:r>
      <w:proofErr w:type="spellEnd"/>
      <w:r w:rsidRPr="009032EE">
        <w:rPr>
          <w:rFonts w:cstheme="minorHAnsi"/>
          <w:sz w:val="24"/>
          <w:szCs w:val="24"/>
        </w:rPr>
        <w:t xml:space="preserve">, and </w:t>
      </w:r>
      <w:proofErr w:type="spellStart"/>
      <w:r w:rsidRPr="009032EE">
        <w:rPr>
          <w:rFonts w:cstheme="minorHAnsi"/>
          <w:sz w:val="24"/>
          <w:szCs w:val="24"/>
        </w:rPr>
        <w:t>UnitPrice</w:t>
      </w:r>
      <w:proofErr w:type="spellEnd"/>
      <w:r w:rsidRPr="009032EE">
        <w:rPr>
          <w:rFonts w:cstheme="minorHAnsi"/>
          <w:sz w:val="24"/>
          <w:szCs w:val="24"/>
        </w:rPr>
        <w:t xml:space="preserve"> from the </w:t>
      </w:r>
      <w:proofErr w:type="spellStart"/>
      <w:r w:rsidRPr="009032EE">
        <w:rPr>
          <w:rFonts w:cstheme="minorHAnsi"/>
          <w:sz w:val="24"/>
          <w:szCs w:val="24"/>
        </w:rPr>
        <w:t>SalesOrderDetail</w:t>
      </w:r>
      <w:proofErr w:type="spellEnd"/>
      <w:r w:rsidRPr="009032EE">
        <w:rPr>
          <w:rFonts w:cstheme="minorHAnsi"/>
          <w:sz w:val="24"/>
          <w:szCs w:val="24"/>
        </w:rPr>
        <w:t xml:space="preserve"> table where a similar unit price needs to be marked with an identical value.</w:t>
      </w:r>
    </w:p>
    <w:p w14:paraId="13EFCBF4" w14:textId="77777777" w:rsidR="009A6085" w:rsidRPr="009032EE" w:rsidRDefault="009A6085"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Display the </w:t>
      </w:r>
      <w:proofErr w:type="spellStart"/>
      <w:r w:rsidRPr="009032EE">
        <w:rPr>
          <w:rFonts w:cstheme="minorHAnsi"/>
          <w:sz w:val="24"/>
          <w:szCs w:val="24"/>
        </w:rPr>
        <w:t>EmployeeID</w:t>
      </w:r>
      <w:proofErr w:type="spellEnd"/>
      <w:r w:rsidRPr="009032EE">
        <w:rPr>
          <w:rFonts w:cstheme="minorHAnsi"/>
          <w:sz w:val="24"/>
          <w:szCs w:val="24"/>
        </w:rPr>
        <w:t xml:space="preserve"> and the </w:t>
      </w:r>
      <w:proofErr w:type="spellStart"/>
      <w:r w:rsidRPr="009032EE">
        <w:rPr>
          <w:rFonts w:cstheme="minorHAnsi"/>
          <w:sz w:val="24"/>
          <w:szCs w:val="24"/>
        </w:rPr>
        <w:t>HireDate</w:t>
      </w:r>
      <w:proofErr w:type="spellEnd"/>
      <w:r w:rsidRPr="009032EE">
        <w:rPr>
          <w:rFonts w:cstheme="minorHAnsi"/>
          <w:sz w:val="24"/>
          <w:szCs w:val="24"/>
        </w:rPr>
        <w:t xml:space="preserve"> of the employees from the Employee table. The month and the year need to be displayed.</w:t>
      </w:r>
    </w:p>
    <w:p w14:paraId="13EFCBF5" w14:textId="77777777" w:rsidR="00AC676E"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Write a query to find all the people in the </w:t>
      </w:r>
      <w:proofErr w:type="spellStart"/>
      <w:r w:rsidR="009A73B5">
        <w:rPr>
          <w:rFonts w:cstheme="minorHAnsi"/>
          <w:sz w:val="24"/>
          <w:szCs w:val="24"/>
        </w:rPr>
        <w:t>Person.</w:t>
      </w:r>
      <w:r w:rsidR="009A73B5" w:rsidRPr="009032EE">
        <w:rPr>
          <w:rFonts w:cstheme="minorHAnsi"/>
          <w:sz w:val="24"/>
          <w:szCs w:val="24"/>
        </w:rPr>
        <w:t>Contact</w:t>
      </w:r>
      <w:proofErr w:type="spellEnd"/>
      <w:r w:rsidRPr="009032EE">
        <w:rPr>
          <w:rFonts w:cstheme="minorHAnsi"/>
          <w:sz w:val="24"/>
          <w:szCs w:val="24"/>
        </w:rPr>
        <w:t xml:space="preserve"> table with three-letter last names ending with ‘an’.</w:t>
      </w:r>
    </w:p>
    <w:p w14:paraId="13EFCBF6" w14:textId="77777777" w:rsidR="002E7237"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calculate the average vacation hours and the sum of sick leave hours of the employees who work as Production Technician.</w:t>
      </w:r>
    </w:p>
    <w:p w14:paraId="13EFCBF7" w14:textId="77777777" w:rsidR="002E7237"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Write a query to find the number of different titles that an employee who works at </w:t>
      </w:r>
      <w:proofErr w:type="spellStart"/>
      <w:r w:rsidRPr="009032EE">
        <w:rPr>
          <w:rFonts w:cstheme="minorHAnsi"/>
          <w:sz w:val="24"/>
          <w:szCs w:val="24"/>
        </w:rPr>
        <w:t>AdventureWorks</w:t>
      </w:r>
      <w:proofErr w:type="spellEnd"/>
      <w:r w:rsidRPr="009032EE">
        <w:rPr>
          <w:rFonts w:cstheme="minorHAnsi"/>
          <w:sz w:val="24"/>
          <w:szCs w:val="24"/>
        </w:rPr>
        <w:t xml:space="preserve"> can hold.</w:t>
      </w:r>
    </w:p>
    <w:p w14:paraId="13EFCBF8"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all the sales persons and name of the</w:t>
      </w:r>
      <w:r w:rsidR="008B4EC8" w:rsidRPr="009032EE">
        <w:rPr>
          <w:rFonts w:cstheme="minorHAnsi"/>
          <w:sz w:val="24"/>
          <w:szCs w:val="24"/>
        </w:rPr>
        <w:t xml:space="preserve"> territories to which they belong.</w:t>
      </w:r>
    </w:p>
    <w:p w14:paraId="13EFCBF9"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sales order ID, the product ID, and order date for all products in the following format.</w:t>
      </w:r>
    </w:p>
    <w:p w14:paraId="13EFCBFA" w14:textId="77777777" w:rsidR="00B34C6F" w:rsidRPr="009032EE" w:rsidRDefault="00B34C6F" w:rsidP="002F7092">
      <w:pPr>
        <w:autoSpaceDE w:val="0"/>
        <w:autoSpaceDN w:val="0"/>
        <w:adjustRightInd w:val="0"/>
        <w:spacing w:after="0" w:line="240" w:lineRule="auto"/>
        <w:ind w:left="360"/>
        <w:rPr>
          <w:rFonts w:cstheme="minorHAnsi"/>
          <w:sz w:val="24"/>
          <w:szCs w:val="24"/>
        </w:rPr>
      </w:pPr>
    </w:p>
    <w:tbl>
      <w:tblPr>
        <w:tblStyle w:val="TableGrid"/>
        <w:tblW w:w="0" w:type="auto"/>
        <w:tblInd w:w="1395" w:type="dxa"/>
        <w:tblLook w:val="04A0" w:firstRow="1" w:lastRow="0" w:firstColumn="1" w:lastColumn="0" w:noHBand="0" w:noVBand="1"/>
      </w:tblPr>
      <w:tblGrid>
        <w:gridCol w:w="2210"/>
        <w:gridCol w:w="2187"/>
        <w:gridCol w:w="2190"/>
      </w:tblGrid>
      <w:tr w:rsidR="00B34C6F" w:rsidRPr="009032EE" w14:paraId="13EFCBFE" w14:textId="77777777" w:rsidTr="00401E61">
        <w:tc>
          <w:tcPr>
            <w:tcW w:w="2210" w:type="dxa"/>
          </w:tcPr>
          <w:p w14:paraId="13EFCBFB"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Order ID</w:t>
            </w:r>
          </w:p>
        </w:tc>
        <w:tc>
          <w:tcPr>
            <w:tcW w:w="2187" w:type="dxa"/>
          </w:tcPr>
          <w:p w14:paraId="13EFCBFC"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Product ID</w:t>
            </w:r>
          </w:p>
        </w:tc>
        <w:tc>
          <w:tcPr>
            <w:tcW w:w="2190" w:type="dxa"/>
          </w:tcPr>
          <w:p w14:paraId="13EFCBFD"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Order Date</w:t>
            </w:r>
          </w:p>
        </w:tc>
      </w:tr>
      <w:tr w:rsidR="00B34C6F" w:rsidRPr="009032EE" w14:paraId="13EFCC02" w14:textId="77777777" w:rsidTr="00401E61">
        <w:tc>
          <w:tcPr>
            <w:tcW w:w="2210" w:type="dxa"/>
          </w:tcPr>
          <w:p w14:paraId="13EFCBFF"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c>
          <w:tcPr>
            <w:tcW w:w="2187" w:type="dxa"/>
          </w:tcPr>
          <w:p w14:paraId="13EFCC00"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c>
          <w:tcPr>
            <w:tcW w:w="2190" w:type="dxa"/>
          </w:tcPr>
          <w:p w14:paraId="13EFCC01"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r>
    </w:tbl>
    <w:p w14:paraId="13EFCC03"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04"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sales person ID and territory names for all sales persons. If a sales person does not belong to any territory, NULL should be displayed.</w:t>
      </w:r>
    </w:p>
    <w:p w14:paraId="13EFCC05" w14:textId="77777777" w:rsidR="00B34C6F" w:rsidRPr="009032EE" w:rsidRDefault="00B34C6F" w:rsidP="002F7092">
      <w:pPr>
        <w:autoSpaceDE w:val="0"/>
        <w:autoSpaceDN w:val="0"/>
        <w:adjustRightInd w:val="0"/>
        <w:spacing w:after="0" w:line="240" w:lineRule="auto"/>
        <w:ind w:left="360"/>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B34C6F" w:rsidRPr="009032EE" w14:paraId="13EFCC08" w14:textId="77777777" w:rsidTr="00401E61">
        <w:tc>
          <w:tcPr>
            <w:tcW w:w="2197" w:type="dxa"/>
          </w:tcPr>
          <w:p w14:paraId="13EFCC06"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Sales Person ID</w:t>
            </w:r>
          </w:p>
        </w:tc>
        <w:tc>
          <w:tcPr>
            <w:tcW w:w="2214" w:type="dxa"/>
          </w:tcPr>
          <w:p w14:paraId="13EFCC07"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Territory Name</w:t>
            </w:r>
          </w:p>
        </w:tc>
      </w:tr>
      <w:tr w:rsidR="00B34C6F" w:rsidRPr="009032EE" w14:paraId="13EFCC0B" w14:textId="77777777" w:rsidTr="00401E61">
        <w:tc>
          <w:tcPr>
            <w:tcW w:w="2197" w:type="dxa"/>
          </w:tcPr>
          <w:p w14:paraId="13EFCC09"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268</w:t>
            </w:r>
          </w:p>
        </w:tc>
        <w:tc>
          <w:tcPr>
            <w:tcW w:w="2214" w:type="dxa"/>
          </w:tcPr>
          <w:p w14:paraId="13EFCC0A"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NULL</w:t>
            </w:r>
          </w:p>
        </w:tc>
      </w:tr>
      <w:tr w:rsidR="00B34C6F" w:rsidRPr="009032EE" w14:paraId="13EFCC0E" w14:textId="77777777" w:rsidTr="00401E61">
        <w:tc>
          <w:tcPr>
            <w:tcW w:w="2197" w:type="dxa"/>
          </w:tcPr>
          <w:p w14:paraId="13EFCC0C"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275</w:t>
            </w:r>
          </w:p>
        </w:tc>
        <w:tc>
          <w:tcPr>
            <w:tcW w:w="2214" w:type="dxa"/>
          </w:tcPr>
          <w:p w14:paraId="13EFCC0D"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Northeast</w:t>
            </w:r>
          </w:p>
        </w:tc>
      </w:tr>
    </w:tbl>
    <w:p w14:paraId="13EFCC0F"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10"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11"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total amount due of all the sales orders rounded off to a whole number. In addition, display the sales order ID and the type of credit card through which the payment was made.</w:t>
      </w:r>
    </w:p>
    <w:p w14:paraId="13EFCC12" w14:textId="77777777" w:rsidR="0032549D" w:rsidRPr="009032EE" w:rsidRDefault="0032549D"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Write a query to display the order date along with the sales order ID and territory name. The order date should be displayed in the </w:t>
      </w:r>
      <w:proofErr w:type="spellStart"/>
      <w:r w:rsidRPr="009032EE">
        <w:rPr>
          <w:rFonts w:cstheme="minorHAnsi"/>
          <w:sz w:val="24"/>
          <w:szCs w:val="24"/>
        </w:rPr>
        <w:t>dd</w:t>
      </w:r>
      <w:proofErr w:type="spellEnd"/>
      <w:r w:rsidRPr="009032EE">
        <w:rPr>
          <w:rFonts w:cstheme="minorHAnsi"/>
          <w:sz w:val="24"/>
          <w:szCs w:val="24"/>
        </w:rPr>
        <w:t>/mm/</w:t>
      </w:r>
      <w:proofErr w:type="spellStart"/>
      <w:r w:rsidRPr="009032EE">
        <w:rPr>
          <w:rFonts w:cstheme="minorHAnsi"/>
          <w:sz w:val="24"/>
          <w:szCs w:val="24"/>
        </w:rPr>
        <w:t>yyyy</w:t>
      </w:r>
      <w:proofErr w:type="spellEnd"/>
      <w:r w:rsidRPr="009032EE">
        <w:rPr>
          <w:rFonts w:cstheme="minorHAnsi"/>
          <w:sz w:val="24"/>
          <w:szCs w:val="24"/>
        </w:rPr>
        <w:t xml:space="preserve"> format.</w:t>
      </w:r>
    </w:p>
    <w:p w14:paraId="13EFCC13" w14:textId="77777777" w:rsidR="0032549D" w:rsidRPr="009032EE" w:rsidRDefault="0032549D"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order ID and the territory name of the orders where the month of order is May and year is 2004.</w:t>
      </w:r>
    </w:p>
    <w:p w14:paraId="13EFCC14" w14:textId="77777777" w:rsidR="00022FA1" w:rsidRDefault="00636803"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retrieve the details of the product locations where cost rate is greater than 12. In addition, the locations need to be grouped into three groups, and then ranked based on the cost rate in descending order.</w:t>
      </w:r>
    </w:p>
    <w:p w14:paraId="13EFCC15" w14:textId="77777777" w:rsidR="002E49CA" w:rsidRDefault="002E49CA" w:rsidP="002F7092">
      <w:pPr>
        <w:pStyle w:val="ListParagraph"/>
        <w:numPr>
          <w:ilvl w:val="0"/>
          <w:numId w:val="5"/>
        </w:numPr>
        <w:autoSpaceDE w:val="0"/>
        <w:autoSpaceDN w:val="0"/>
        <w:adjustRightInd w:val="0"/>
        <w:spacing w:after="0" w:line="360" w:lineRule="auto"/>
        <w:ind w:left="360" w:firstLine="0"/>
        <w:rPr>
          <w:ins w:id="5" w:author="jeba.singh" w:date="2013-01-17T11:41:00Z"/>
          <w:rFonts w:cstheme="minorHAnsi"/>
          <w:sz w:val="24"/>
          <w:szCs w:val="24"/>
        </w:rPr>
      </w:pPr>
      <w:ins w:id="6" w:author="jeba.singh" w:date="2013-01-17T10:34:00Z">
        <w:r>
          <w:rPr>
            <w:rFonts w:cstheme="minorHAnsi"/>
            <w:sz w:val="24"/>
            <w:szCs w:val="24"/>
          </w:rPr>
          <w:t xml:space="preserve">Display all </w:t>
        </w:r>
      </w:ins>
      <w:ins w:id="7" w:author="jeba.singh" w:date="2013-01-17T10:36:00Z">
        <w:r>
          <w:rPr>
            <w:rFonts w:cstheme="minorHAnsi"/>
            <w:sz w:val="24"/>
            <w:szCs w:val="24"/>
          </w:rPr>
          <w:t xml:space="preserve">female </w:t>
        </w:r>
      </w:ins>
      <w:ins w:id="8" w:author="jeba.singh" w:date="2013-01-17T10:34:00Z">
        <w:r>
          <w:rPr>
            <w:rFonts w:cstheme="minorHAnsi"/>
            <w:sz w:val="24"/>
            <w:szCs w:val="24"/>
          </w:rPr>
          <w:t xml:space="preserve">employee names and </w:t>
        </w:r>
      </w:ins>
      <w:ins w:id="9" w:author="jeba.singh" w:date="2013-01-17T10:35:00Z">
        <w:r>
          <w:rPr>
            <w:rFonts w:cstheme="minorHAnsi"/>
            <w:sz w:val="24"/>
            <w:szCs w:val="24"/>
          </w:rPr>
          <w:t>their</w:t>
        </w:r>
      </w:ins>
      <w:ins w:id="10" w:author="jeba.singh" w:date="2013-01-17T10:34:00Z">
        <w:r>
          <w:rPr>
            <w:rFonts w:cstheme="minorHAnsi"/>
            <w:sz w:val="24"/>
            <w:szCs w:val="24"/>
          </w:rPr>
          <w:t xml:space="preserve"> </w:t>
        </w:r>
      </w:ins>
      <w:ins w:id="11" w:author="jeba.singh" w:date="2013-01-17T10:35:00Z">
        <w:r>
          <w:rPr>
            <w:rFonts w:cstheme="minorHAnsi"/>
            <w:sz w:val="24"/>
            <w:szCs w:val="24"/>
          </w:rPr>
          <w:t>manager name.</w:t>
        </w:r>
      </w:ins>
      <w:ins w:id="12" w:author="jeba.singh" w:date="2013-01-17T10:36:00Z">
        <w:r>
          <w:rPr>
            <w:rFonts w:cstheme="minorHAnsi"/>
            <w:sz w:val="24"/>
            <w:szCs w:val="24"/>
          </w:rPr>
          <w:t xml:space="preserve"> Even if an employee does not have a manger, those employee </w:t>
        </w:r>
      </w:ins>
      <w:ins w:id="13" w:author="jeba.singh" w:date="2013-01-17T11:34:00Z">
        <w:r w:rsidR="0088526B">
          <w:rPr>
            <w:rFonts w:cstheme="minorHAnsi"/>
            <w:sz w:val="24"/>
            <w:szCs w:val="24"/>
          </w:rPr>
          <w:t xml:space="preserve">name </w:t>
        </w:r>
      </w:ins>
      <w:ins w:id="14" w:author="jeba.singh" w:date="2013-01-17T10:36:00Z">
        <w:r>
          <w:rPr>
            <w:rFonts w:cstheme="minorHAnsi"/>
            <w:sz w:val="24"/>
            <w:szCs w:val="24"/>
          </w:rPr>
          <w:t>should appear in the result</w:t>
        </w:r>
      </w:ins>
    </w:p>
    <w:p w14:paraId="13EFCC16" w14:textId="77777777" w:rsidR="0088526B" w:rsidRDefault="0088526B" w:rsidP="002F7092">
      <w:pPr>
        <w:pStyle w:val="ListParagraph"/>
        <w:numPr>
          <w:ilvl w:val="0"/>
          <w:numId w:val="5"/>
        </w:numPr>
        <w:autoSpaceDE w:val="0"/>
        <w:autoSpaceDN w:val="0"/>
        <w:adjustRightInd w:val="0"/>
        <w:spacing w:after="0" w:line="360" w:lineRule="auto"/>
        <w:ind w:left="360" w:firstLine="0"/>
        <w:rPr>
          <w:ins w:id="15" w:author="jeba.singh" w:date="2013-01-17T11:43:00Z"/>
          <w:rFonts w:cstheme="minorHAnsi"/>
          <w:sz w:val="24"/>
          <w:szCs w:val="24"/>
        </w:rPr>
      </w:pPr>
      <w:ins w:id="16" w:author="jeba.singh" w:date="2013-01-17T11:42:00Z">
        <w:r>
          <w:rPr>
            <w:rFonts w:cstheme="minorHAnsi"/>
            <w:sz w:val="24"/>
            <w:szCs w:val="24"/>
          </w:rPr>
          <w:t xml:space="preserve">Display all single male employees and </w:t>
        </w:r>
      </w:ins>
      <w:ins w:id="17" w:author="jeba.singh" w:date="2013-01-17T11:43:00Z">
        <w:r>
          <w:rPr>
            <w:rFonts w:cstheme="minorHAnsi"/>
            <w:sz w:val="24"/>
            <w:szCs w:val="24"/>
          </w:rPr>
          <w:t>their</w:t>
        </w:r>
      </w:ins>
      <w:ins w:id="18" w:author="jeba.singh" w:date="2013-01-17T11:42:00Z">
        <w:r>
          <w:rPr>
            <w:rFonts w:cstheme="minorHAnsi"/>
            <w:sz w:val="24"/>
            <w:szCs w:val="24"/>
          </w:rPr>
          <w:t xml:space="preserve"> </w:t>
        </w:r>
      </w:ins>
      <w:ins w:id="19" w:author="jeba.singh" w:date="2013-01-17T11:43:00Z">
        <w:r>
          <w:rPr>
            <w:rFonts w:cstheme="minorHAnsi"/>
            <w:sz w:val="24"/>
            <w:szCs w:val="24"/>
          </w:rPr>
          <w:t xml:space="preserve">address (including state name, country name) who </w:t>
        </w:r>
      </w:ins>
      <w:ins w:id="20" w:author="jeba.singh" w:date="2013-01-17T11:44:00Z">
        <w:r>
          <w:rPr>
            <w:rFonts w:cstheme="minorHAnsi"/>
            <w:sz w:val="24"/>
            <w:szCs w:val="24"/>
          </w:rPr>
          <w:t xml:space="preserve">were </w:t>
        </w:r>
      </w:ins>
      <w:ins w:id="21" w:author="jeba.singh" w:date="2013-01-17T11:45:00Z">
        <w:r w:rsidR="00AB772F">
          <w:rPr>
            <w:rFonts w:cstheme="minorHAnsi"/>
            <w:sz w:val="24"/>
            <w:szCs w:val="24"/>
          </w:rPr>
          <w:t xml:space="preserve">born before the </w:t>
        </w:r>
        <w:proofErr w:type="gramStart"/>
        <w:r w:rsidR="00AB772F">
          <w:rPr>
            <w:rFonts w:cstheme="minorHAnsi"/>
            <w:sz w:val="24"/>
            <w:szCs w:val="24"/>
          </w:rPr>
          <w:t>year :</w:t>
        </w:r>
        <w:proofErr w:type="gramEnd"/>
        <w:r w:rsidR="00AB772F">
          <w:rPr>
            <w:rFonts w:cstheme="minorHAnsi"/>
            <w:sz w:val="24"/>
            <w:szCs w:val="24"/>
          </w:rPr>
          <w:t xml:space="preserve"> 1980</w:t>
        </w:r>
      </w:ins>
    </w:p>
    <w:p w14:paraId="13EFCC17" w14:textId="77777777" w:rsidR="0088526B" w:rsidRDefault="00AB772F" w:rsidP="002F7092">
      <w:pPr>
        <w:pStyle w:val="ListParagraph"/>
        <w:numPr>
          <w:ilvl w:val="0"/>
          <w:numId w:val="5"/>
        </w:numPr>
        <w:autoSpaceDE w:val="0"/>
        <w:autoSpaceDN w:val="0"/>
        <w:adjustRightInd w:val="0"/>
        <w:spacing w:after="0" w:line="360" w:lineRule="auto"/>
        <w:ind w:left="360" w:firstLine="0"/>
        <w:rPr>
          <w:ins w:id="22" w:author="jeba.singh" w:date="2013-01-17T11:47:00Z"/>
          <w:rFonts w:cstheme="minorHAnsi"/>
          <w:sz w:val="24"/>
          <w:szCs w:val="24"/>
        </w:rPr>
      </w:pPr>
      <w:ins w:id="23" w:author="jeba.singh" w:date="2013-01-17T11:46:00Z">
        <w:r>
          <w:rPr>
            <w:rFonts w:cstheme="minorHAnsi"/>
            <w:sz w:val="24"/>
            <w:szCs w:val="24"/>
          </w:rPr>
          <w:t xml:space="preserve">Which manager </w:t>
        </w:r>
      </w:ins>
      <w:ins w:id="24" w:author="jeba.singh" w:date="2013-01-17T11:47:00Z">
        <w:r>
          <w:rPr>
            <w:rFonts w:cstheme="minorHAnsi"/>
            <w:sz w:val="24"/>
            <w:szCs w:val="24"/>
          </w:rPr>
          <w:t xml:space="preserve">(name) </w:t>
        </w:r>
      </w:ins>
      <w:ins w:id="25" w:author="jeba.singh" w:date="2013-01-17T11:46:00Z">
        <w:r>
          <w:rPr>
            <w:rFonts w:cstheme="minorHAnsi"/>
            <w:sz w:val="24"/>
            <w:szCs w:val="24"/>
          </w:rPr>
          <w:t>has the most number of employees working under him/her?</w:t>
        </w:r>
      </w:ins>
    </w:p>
    <w:p w14:paraId="13EFCC18" w14:textId="77777777" w:rsidR="00AB772F" w:rsidRPr="009032EE" w:rsidRDefault="00AB772F" w:rsidP="00AB772F">
      <w:pPr>
        <w:pStyle w:val="ListParagraph"/>
        <w:numPr>
          <w:ilvl w:val="0"/>
          <w:numId w:val="5"/>
        </w:numPr>
        <w:autoSpaceDE w:val="0"/>
        <w:autoSpaceDN w:val="0"/>
        <w:adjustRightInd w:val="0"/>
        <w:spacing w:after="0" w:line="360" w:lineRule="auto"/>
        <w:ind w:left="360" w:firstLine="0"/>
        <w:rPr>
          <w:ins w:id="26" w:author="jeba.singh" w:date="2013-01-17T11:47:00Z"/>
          <w:rFonts w:cstheme="minorHAnsi"/>
          <w:sz w:val="24"/>
          <w:szCs w:val="24"/>
        </w:rPr>
      </w:pPr>
      <w:ins w:id="27" w:author="jeba.singh" w:date="2013-01-17T11:47:00Z">
        <w:r>
          <w:rPr>
            <w:rFonts w:cstheme="minorHAnsi"/>
            <w:sz w:val="24"/>
            <w:szCs w:val="24"/>
          </w:rPr>
          <w:t>Which manager (name) has the most number of female employees working under him/her?</w:t>
        </w:r>
      </w:ins>
    </w:p>
    <w:p w14:paraId="13EFCC19" w14:textId="77777777" w:rsidR="00AB772F" w:rsidRDefault="00AB772F" w:rsidP="002F7092">
      <w:pPr>
        <w:pStyle w:val="ListParagraph"/>
        <w:numPr>
          <w:ilvl w:val="0"/>
          <w:numId w:val="5"/>
        </w:numPr>
        <w:autoSpaceDE w:val="0"/>
        <w:autoSpaceDN w:val="0"/>
        <w:adjustRightInd w:val="0"/>
        <w:spacing w:after="0" w:line="360" w:lineRule="auto"/>
        <w:ind w:left="360" w:firstLine="0"/>
        <w:rPr>
          <w:ins w:id="28" w:author="jeba.singh" w:date="2013-01-17T12:20:00Z"/>
          <w:rFonts w:cstheme="minorHAnsi"/>
          <w:sz w:val="24"/>
          <w:szCs w:val="24"/>
        </w:rPr>
      </w:pPr>
      <w:ins w:id="29" w:author="jeba.singh" w:date="2013-01-17T11:48:00Z">
        <w:r>
          <w:rPr>
            <w:rFonts w:cstheme="minorHAnsi"/>
            <w:sz w:val="24"/>
            <w:szCs w:val="24"/>
          </w:rPr>
          <w:t xml:space="preserve">Display the number of employees </w:t>
        </w:r>
      </w:ins>
      <w:ins w:id="30" w:author="jeba.singh" w:date="2013-01-17T11:49:00Z">
        <w:r>
          <w:rPr>
            <w:rFonts w:cstheme="minorHAnsi"/>
            <w:sz w:val="24"/>
            <w:szCs w:val="24"/>
          </w:rPr>
          <w:t xml:space="preserve">by </w:t>
        </w:r>
      </w:ins>
      <w:ins w:id="31" w:author="jeba.singh" w:date="2013-01-17T11:48:00Z">
        <w:r>
          <w:rPr>
            <w:rFonts w:cstheme="minorHAnsi"/>
            <w:sz w:val="24"/>
            <w:szCs w:val="24"/>
          </w:rPr>
          <w:t>each state</w:t>
        </w:r>
      </w:ins>
      <w:ins w:id="32" w:author="jeba.singh" w:date="2013-01-17T11:49:00Z">
        <w:r>
          <w:rPr>
            <w:rFonts w:cstheme="minorHAnsi"/>
            <w:sz w:val="24"/>
            <w:szCs w:val="24"/>
          </w:rPr>
          <w:t xml:space="preserve"> (state name)</w:t>
        </w:r>
      </w:ins>
      <w:ins w:id="33" w:author="jeba.singh" w:date="2013-01-17T11:51:00Z">
        <w:r>
          <w:rPr>
            <w:rFonts w:cstheme="minorHAnsi"/>
            <w:sz w:val="24"/>
            <w:szCs w:val="24"/>
          </w:rPr>
          <w:t xml:space="preserve"> – based on their address</w:t>
        </w:r>
      </w:ins>
      <w:ins w:id="34" w:author="jeba.singh" w:date="2013-01-17T11:48:00Z">
        <w:r>
          <w:rPr>
            <w:rFonts w:cstheme="minorHAnsi"/>
            <w:sz w:val="24"/>
            <w:szCs w:val="24"/>
          </w:rPr>
          <w:t>.</w:t>
        </w:r>
      </w:ins>
    </w:p>
    <w:p w14:paraId="13EFCC1A" w14:textId="1E519F5C" w:rsidR="0026219A" w:rsidRDefault="0026219A" w:rsidP="002F7092">
      <w:pPr>
        <w:pStyle w:val="ListParagraph"/>
        <w:numPr>
          <w:ilvl w:val="0"/>
          <w:numId w:val="5"/>
        </w:numPr>
        <w:autoSpaceDE w:val="0"/>
        <w:autoSpaceDN w:val="0"/>
        <w:adjustRightInd w:val="0"/>
        <w:spacing w:after="0" w:line="360" w:lineRule="auto"/>
        <w:ind w:left="360" w:firstLine="0"/>
        <w:rPr>
          <w:rFonts w:cstheme="minorHAnsi"/>
          <w:sz w:val="24"/>
          <w:szCs w:val="24"/>
        </w:rPr>
      </w:pPr>
      <w:ins w:id="35" w:author="jeba.singh" w:date="2013-01-17T12:20:00Z">
        <w:r>
          <w:rPr>
            <w:rFonts w:cstheme="minorHAnsi"/>
            <w:sz w:val="24"/>
            <w:szCs w:val="24"/>
          </w:rPr>
          <w:t>Find the second highest salarie</w:t>
        </w:r>
      </w:ins>
      <w:ins w:id="36" w:author="jeba.singh" w:date="2013-01-17T12:21:00Z">
        <w:r>
          <w:rPr>
            <w:rFonts w:cstheme="minorHAnsi"/>
            <w:sz w:val="24"/>
            <w:szCs w:val="24"/>
          </w:rPr>
          <w:t>d</w:t>
        </w:r>
      </w:ins>
      <w:ins w:id="37" w:author="jeba.singh" w:date="2013-01-17T12:20:00Z">
        <w:r>
          <w:rPr>
            <w:rFonts w:cstheme="minorHAnsi"/>
            <w:sz w:val="24"/>
            <w:szCs w:val="24"/>
          </w:rPr>
          <w:t xml:space="preserve"> employee</w:t>
        </w:r>
      </w:ins>
      <w:ins w:id="38" w:author="jeba.singh" w:date="2013-01-17T12:22:00Z">
        <w:r>
          <w:rPr>
            <w:rFonts w:cstheme="minorHAnsi"/>
            <w:sz w:val="24"/>
            <w:szCs w:val="24"/>
          </w:rPr>
          <w:t xml:space="preserve"> per their current rate</w:t>
        </w:r>
      </w:ins>
    </w:p>
    <w:p w14:paraId="13EFCC1C" w14:textId="2C8F7B93" w:rsidR="008E702C" w:rsidRPr="009032EE" w:rsidRDefault="00E31593" w:rsidP="00FC54B1">
      <w:pPr>
        <w:pStyle w:val="ListParagraph"/>
        <w:numPr>
          <w:ilvl w:val="0"/>
          <w:numId w:val="5"/>
        </w:numPr>
        <w:autoSpaceDE w:val="0"/>
        <w:autoSpaceDN w:val="0"/>
        <w:adjustRightInd w:val="0"/>
        <w:spacing w:after="0" w:line="360" w:lineRule="auto"/>
        <w:ind w:left="360" w:firstLine="0"/>
        <w:rPr>
          <w:rFonts w:cstheme="minorHAnsi"/>
          <w:b/>
          <w:sz w:val="24"/>
          <w:szCs w:val="24"/>
        </w:rPr>
      </w:pPr>
      <w:ins w:id="39" w:author="jeba.singh" w:date="2013-01-17T12:01:00Z">
        <w:r w:rsidRPr="00533EDF">
          <w:rPr>
            <w:rFonts w:cstheme="minorHAnsi"/>
            <w:sz w:val="24"/>
            <w:szCs w:val="24"/>
          </w:rPr>
          <w:t xml:space="preserve">Display the following </w:t>
        </w:r>
      </w:ins>
      <w:ins w:id="40" w:author="jeba.singh" w:date="2013-01-17T12:16:00Z">
        <w:r w:rsidR="0029638B" w:rsidRPr="00533EDF">
          <w:rPr>
            <w:rFonts w:cstheme="minorHAnsi"/>
            <w:sz w:val="24"/>
            <w:szCs w:val="24"/>
          </w:rPr>
          <w:t xml:space="preserve">details </w:t>
        </w:r>
      </w:ins>
      <w:ins w:id="41" w:author="jeba.singh" w:date="2013-01-17T12:01:00Z">
        <w:r w:rsidRPr="00533EDF">
          <w:rPr>
            <w:rFonts w:cstheme="minorHAnsi"/>
            <w:sz w:val="24"/>
            <w:szCs w:val="24"/>
          </w:rPr>
          <w:t xml:space="preserve">assuming all employees worked </w:t>
        </w:r>
      </w:ins>
      <w:ins w:id="42" w:author="jeba.singh" w:date="2013-01-17T12:18:00Z">
        <w:r w:rsidR="0029638B" w:rsidRPr="00533EDF">
          <w:rPr>
            <w:rFonts w:cstheme="minorHAnsi"/>
            <w:sz w:val="24"/>
            <w:szCs w:val="24"/>
          </w:rPr>
          <w:t>7</w:t>
        </w:r>
      </w:ins>
      <w:ins w:id="43" w:author="jeba.singh" w:date="2013-01-17T12:01:00Z">
        <w:r w:rsidRPr="00533EDF">
          <w:rPr>
            <w:rFonts w:cstheme="minorHAnsi"/>
            <w:sz w:val="24"/>
            <w:szCs w:val="24"/>
          </w:rPr>
          <w:t xml:space="preserve"> days a week and 8 </w:t>
        </w:r>
        <w:proofErr w:type="spellStart"/>
        <w:r w:rsidRPr="00533EDF">
          <w:rPr>
            <w:rFonts w:cstheme="minorHAnsi"/>
            <w:sz w:val="24"/>
            <w:szCs w:val="24"/>
          </w:rPr>
          <w:t>hrs</w:t>
        </w:r>
        <w:proofErr w:type="spellEnd"/>
        <w:r w:rsidRPr="00533EDF">
          <w:rPr>
            <w:rFonts w:cstheme="minorHAnsi"/>
            <w:sz w:val="24"/>
            <w:szCs w:val="24"/>
          </w:rPr>
          <w:t xml:space="preserve"> per day: </w:t>
        </w:r>
      </w:ins>
      <w:ins w:id="44" w:author="jeba.singh" w:date="2013-01-17T12:16:00Z">
        <w:r w:rsidR="0029638B" w:rsidRPr="00533EDF">
          <w:rPr>
            <w:rFonts w:cstheme="minorHAnsi"/>
            <w:sz w:val="24"/>
            <w:szCs w:val="24"/>
          </w:rPr>
          <w:t xml:space="preserve">Employee ID, </w:t>
        </w:r>
      </w:ins>
      <w:ins w:id="45" w:author="jeba.singh" w:date="2013-01-17T12:01:00Z">
        <w:r w:rsidRPr="00533EDF">
          <w:rPr>
            <w:rFonts w:cstheme="minorHAnsi"/>
            <w:sz w:val="24"/>
            <w:szCs w:val="24"/>
          </w:rPr>
          <w:t>Employee Name</w:t>
        </w:r>
      </w:ins>
      <w:ins w:id="46" w:author="jeba.singh" w:date="2013-01-17T12:16:00Z">
        <w:r w:rsidR="0029638B" w:rsidRPr="00533EDF">
          <w:rPr>
            <w:rFonts w:cstheme="minorHAnsi"/>
            <w:sz w:val="24"/>
            <w:szCs w:val="24"/>
          </w:rPr>
          <w:t>, Total Salary drawn till date</w:t>
        </w:r>
      </w:ins>
      <w:ins w:id="47" w:author="jeba.singh" w:date="2013-01-17T12:17:00Z">
        <w:r w:rsidR="0029638B" w:rsidRPr="00533EDF">
          <w:rPr>
            <w:rFonts w:cstheme="minorHAnsi"/>
            <w:sz w:val="24"/>
            <w:szCs w:val="24"/>
          </w:rPr>
          <w:t xml:space="preserve">. </w:t>
        </w:r>
      </w:ins>
    </w:p>
    <w:sectPr w:rsidR="008E702C" w:rsidRPr="009032EE" w:rsidSect="00AC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778A"/>
    <w:multiLevelType w:val="hybridMultilevel"/>
    <w:tmpl w:val="EE70F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931FF6"/>
    <w:multiLevelType w:val="hybridMultilevel"/>
    <w:tmpl w:val="BA503B4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CE03A58"/>
    <w:multiLevelType w:val="hybridMultilevel"/>
    <w:tmpl w:val="3500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63AD8"/>
    <w:multiLevelType w:val="hybridMultilevel"/>
    <w:tmpl w:val="C90E9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65D69"/>
    <w:multiLevelType w:val="hybridMultilevel"/>
    <w:tmpl w:val="C048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863B6"/>
    <w:multiLevelType w:val="hybridMultilevel"/>
    <w:tmpl w:val="55BC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935F7"/>
    <w:multiLevelType w:val="hybridMultilevel"/>
    <w:tmpl w:val="CE7E5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E775D"/>
    <w:multiLevelType w:val="hybridMultilevel"/>
    <w:tmpl w:val="24E24E58"/>
    <w:lvl w:ilvl="0" w:tplc="0A42D2B0">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86189"/>
    <w:multiLevelType w:val="hybridMultilevel"/>
    <w:tmpl w:val="3500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807FF"/>
    <w:multiLevelType w:val="hybridMultilevel"/>
    <w:tmpl w:val="A77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A63AC"/>
    <w:multiLevelType w:val="hybridMultilevel"/>
    <w:tmpl w:val="22C2D7F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DE8763D"/>
    <w:multiLevelType w:val="hybridMultilevel"/>
    <w:tmpl w:val="70C6C95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11"/>
  </w:num>
  <w:num w:numId="6">
    <w:abstractNumId w:val="3"/>
  </w:num>
  <w:num w:numId="7">
    <w:abstractNumId w:val="7"/>
  </w:num>
  <w:num w:numId="8">
    <w:abstractNumId w:val="4"/>
  </w:num>
  <w:num w:numId="9">
    <w:abstractNumId w:val="6"/>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7237"/>
    <w:rsid w:val="00022E64"/>
    <w:rsid w:val="00022FA1"/>
    <w:rsid w:val="00030D63"/>
    <w:rsid w:val="00055F1E"/>
    <w:rsid w:val="00083032"/>
    <w:rsid w:val="000C4E21"/>
    <w:rsid w:val="000F5D28"/>
    <w:rsid w:val="00116CAD"/>
    <w:rsid w:val="00197CEF"/>
    <w:rsid w:val="001D044D"/>
    <w:rsid w:val="002201E1"/>
    <w:rsid w:val="00235FC6"/>
    <w:rsid w:val="0025556C"/>
    <w:rsid w:val="0026219A"/>
    <w:rsid w:val="002813B4"/>
    <w:rsid w:val="00283E39"/>
    <w:rsid w:val="0029638B"/>
    <w:rsid w:val="002A13DA"/>
    <w:rsid w:val="002B7B09"/>
    <w:rsid w:val="002C0382"/>
    <w:rsid w:val="002E49CA"/>
    <w:rsid w:val="002E7237"/>
    <w:rsid w:val="002F3115"/>
    <w:rsid w:val="002F7092"/>
    <w:rsid w:val="0030019B"/>
    <w:rsid w:val="003202BC"/>
    <w:rsid w:val="00324583"/>
    <w:rsid w:val="00324B44"/>
    <w:rsid w:val="0032549D"/>
    <w:rsid w:val="00333335"/>
    <w:rsid w:val="003E42C5"/>
    <w:rsid w:val="00401E61"/>
    <w:rsid w:val="00447118"/>
    <w:rsid w:val="004C6A90"/>
    <w:rsid w:val="004D1C1E"/>
    <w:rsid w:val="00533EDF"/>
    <w:rsid w:val="00556D76"/>
    <w:rsid w:val="00574083"/>
    <w:rsid w:val="005C03F6"/>
    <w:rsid w:val="00636803"/>
    <w:rsid w:val="00673811"/>
    <w:rsid w:val="006C39F7"/>
    <w:rsid w:val="006D1913"/>
    <w:rsid w:val="006D32A3"/>
    <w:rsid w:val="006F65D7"/>
    <w:rsid w:val="007048ED"/>
    <w:rsid w:val="00732C97"/>
    <w:rsid w:val="00753ECD"/>
    <w:rsid w:val="007803C2"/>
    <w:rsid w:val="007C247E"/>
    <w:rsid w:val="007C752F"/>
    <w:rsid w:val="00817D55"/>
    <w:rsid w:val="00822739"/>
    <w:rsid w:val="00860D1E"/>
    <w:rsid w:val="0087415A"/>
    <w:rsid w:val="00884F8C"/>
    <w:rsid w:val="0088526B"/>
    <w:rsid w:val="00886964"/>
    <w:rsid w:val="008B35A3"/>
    <w:rsid w:val="008B4EC8"/>
    <w:rsid w:val="008C3E2D"/>
    <w:rsid w:val="008E5A56"/>
    <w:rsid w:val="008E702C"/>
    <w:rsid w:val="008F091C"/>
    <w:rsid w:val="00900638"/>
    <w:rsid w:val="009032EE"/>
    <w:rsid w:val="00907F37"/>
    <w:rsid w:val="00940BE2"/>
    <w:rsid w:val="00984F6D"/>
    <w:rsid w:val="00990EBE"/>
    <w:rsid w:val="009A6085"/>
    <w:rsid w:val="009A73B5"/>
    <w:rsid w:val="009B39A6"/>
    <w:rsid w:val="009F5917"/>
    <w:rsid w:val="00A01513"/>
    <w:rsid w:val="00A04280"/>
    <w:rsid w:val="00A17E31"/>
    <w:rsid w:val="00A43210"/>
    <w:rsid w:val="00A43628"/>
    <w:rsid w:val="00AB772F"/>
    <w:rsid w:val="00AC28E2"/>
    <w:rsid w:val="00AC676E"/>
    <w:rsid w:val="00AF5210"/>
    <w:rsid w:val="00B10285"/>
    <w:rsid w:val="00B17674"/>
    <w:rsid w:val="00B24A5A"/>
    <w:rsid w:val="00B34848"/>
    <w:rsid w:val="00B34C6F"/>
    <w:rsid w:val="00B61F96"/>
    <w:rsid w:val="00B70FD0"/>
    <w:rsid w:val="00B720B7"/>
    <w:rsid w:val="00B868EE"/>
    <w:rsid w:val="00BA6572"/>
    <w:rsid w:val="00C20DB3"/>
    <w:rsid w:val="00C5058F"/>
    <w:rsid w:val="00C95C8E"/>
    <w:rsid w:val="00CA263E"/>
    <w:rsid w:val="00CB42E1"/>
    <w:rsid w:val="00CC7491"/>
    <w:rsid w:val="00CE16A0"/>
    <w:rsid w:val="00CF6327"/>
    <w:rsid w:val="00CF7695"/>
    <w:rsid w:val="00D17B70"/>
    <w:rsid w:val="00D968E5"/>
    <w:rsid w:val="00E165E0"/>
    <w:rsid w:val="00E31593"/>
    <w:rsid w:val="00E81B2A"/>
    <w:rsid w:val="00EA74FB"/>
    <w:rsid w:val="00EE5496"/>
    <w:rsid w:val="00EF440F"/>
    <w:rsid w:val="00F01F3F"/>
    <w:rsid w:val="00F070D3"/>
    <w:rsid w:val="00F137EB"/>
    <w:rsid w:val="00F66C39"/>
    <w:rsid w:val="00FA098B"/>
    <w:rsid w:val="00FA6D8C"/>
    <w:rsid w:val="00FD4CC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CB5E"/>
  <w15:docId w15:val="{464090D2-E06E-4CAF-A998-8E674000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76E"/>
  </w:style>
  <w:style w:type="paragraph" w:styleId="Heading2">
    <w:name w:val="heading 2"/>
    <w:basedOn w:val="Normal"/>
    <w:next w:val="Normal"/>
    <w:link w:val="Heading2Char"/>
    <w:uiPriority w:val="9"/>
    <w:unhideWhenUsed/>
    <w:qFormat/>
    <w:rsid w:val="00990E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237"/>
    <w:pPr>
      <w:ind w:left="720"/>
      <w:contextualSpacing/>
    </w:pPr>
  </w:style>
  <w:style w:type="table" w:styleId="TableGrid">
    <w:name w:val="Table Grid"/>
    <w:basedOn w:val="TableNormal"/>
    <w:uiPriority w:val="59"/>
    <w:rsid w:val="006D32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F6327"/>
    <w:rPr>
      <w:color w:val="0000FF"/>
      <w:u w:val="single"/>
    </w:rPr>
  </w:style>
  <w:style w:type="paragraph" w:styleId="NormalWeb">
    <w:name w:val="Normal (Web)"/>
    <w:basedOn w:val="Normal"/>
    <w:uiPriority w:val="99"/>
    <w:unhideWhenUsed/>
    <w:rsid w:val="0082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2739"/>
  </w:style>
  <w:style w:type="character" w:styleId="HTMLCode">
    <w:name w:val="HTML Code"/>
    <w:basedOn w:val="DefaultParagraphFont"/>
    <w:uiPriority w:val="99"/>
    <w:semiHidden/>
    <w:unhideWhenUsed/>
    <w:rsid w:val="00822739"/>
    <w:rPr>
      <w:rFonts w:ascii="Courier New" w:eastAsia="Times New Roman" w:hAnsi="Courier New" w:cs="Courier New"/>
      <w:sz w:val="20"/>
      <w:szCs w:val="20"/>
    </w:rPr>
  </w:style>
  <w:style w:type="character" w:customStyle="1" w:styleId="desc">
    <w:name w:val="desc"/>
    <w:basedOn w:val="DefaultParagraphFont"/>
    <w:rsid w:val="002B7B09"/>
  </w:style>
  <w:style w:type="paragraph" w:styleId="Title">
    <w:name w:val="Title"/>
    <w:basedOn w:val="Normal"/>
    <w:next w:val="Normal"/>
    <w:link w:val="TitleChar"/>
    <w:uiPriority w:val="10"/>
    <w:qFormat/>
    <w:rsid w:val="00990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EB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0E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E506D9C0288448950D5641B486D044" ma:contentTypeVersion="0" ma:contentTypeDescription="Create a new document." ma:contentTypeScope="" ma:versionID="d30f30c4119a4cc08797ccd714b03db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350B233-784C-4691-A7B9-25E760A46364}">
  <ds:schemaRefs>
    <ds:schemaRef ds:uri="http://schemas.microsoft.com/sharepoint/v3/contenttype/forms"/>
  </ds:schemaRefs>
</ds:datastoreItem>
</file>

<file path=customXml/itemProps2.xml><?xml version="1.0" encoding="utf-8"?>
<ds:datastoreItem xmlns:ds="http://schemas.openxmlformats.org/officeDocument/2006/customXml" ds:itemID="{5445E252-14C8-4C48-B960-BBC6ABB90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23EB37-C036-4F4E-8E1F-171282A6A9EA}">
  <ds:schemaRefs>
    <ds:schemaRef ds:uri="http://www.w3.org/XML/1998/namespace"/>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ashok.k</dc:creator>
  <cp:lastModifiedBy>Unnikrishnan, Dinoop</cp:lastModifiedBy>
  <cp:revision>14</cp:revision>
  <dcterms:created xsi:type="dcterms:W3CDTF">2013-01-15T10:25:00Z</dcterms:created>
  <dcterms:modified xsi:type="dcterms:W3CDTF">2019-03-07T09:08:00Z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0x01010022E506D9C0288448950D5641B486D044</vt:lpwstr>
  </property>
</Properties>
</file>